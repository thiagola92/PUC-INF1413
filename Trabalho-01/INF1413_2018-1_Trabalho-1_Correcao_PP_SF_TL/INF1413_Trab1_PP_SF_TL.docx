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705474" w14:textId="77777777" w:rsidR="00576773" w:rsidRDefault="00CD25F0">
      <w:pPr>
        <w:jc w:val="center"/>
        <w:rPr>
          <w:sz w:val="48"/>
          <w:szCs w:val="48"/>
        </w:rPr>
      </w:pPr>
      <w:r>
        <w:rPr>
          <w:sz w:val="48"/>
          <w:szCs w:val="48"/>
        </w:rPr>
        <w:t>Dicionário de Termos</w:t>
      </w:r>
    </w:p>
    <w:p w14:paraId="6264A441" w14:textId="77777777" w:rsidR="00576773" w:rsidRDefault="00576773"/>
    <w:p w14:paraId="49FE41B5" w14:textId="77777777" w:rsidR="00576773" w:rsidRDefault="00CD25F0">
      <w:r>
        <w:t xml:space="preserve">Cada </w:t>
      </w:r>
      <w:r>
        <w:rPr>
          <w:b/>
        </w:rPr>
        <w:t>termo</w:t>
      </w:r>
      <w:r>
        <w:t xml:space="preserve"> tem </w:t>
      </w:r>
      <w:r>
        <w:rPr>
          <w:b/>
          <w:color w:val="FF0000"/>
        </w:rPr>
        <w:t>um significado</w:t>
      </w:r>
      <w:r>
        <w:t xml:space="preserve"> único e bem definido</w:t>
      </w:r>
      <w:ins w:id="0" w:author="Arndt" w:date="2018-03-31T10:22:00Z">
        <w:r w:rsidR="00DC5340">
          <w:t xml:space="preserve"> </w:t>
        </w:r>
      </w:ins>
    </w:p>
    <w:p w14:paraId="3A2B8C67" w14:textId="77777777" w:rsidR="00576773" w:rsidRDefault="00CD25F0">
      <w:r>
        <w:t xml:space="preserve">Cada </w:t>
      </w:r>
      <w:r>
        <w:rPr>
          <w:b/>
        </w:rPr>
        <w:t>significado</w:t>
      </w:r>
      <w:r>
        <w:t xml:space="preserve"> corresponde a </w:t>
      </w:r>
      <w:r>
        <w:rPr>
          <w:b/>
          <w:color w:val="FF0000"/>
        </w:rPr>
        <w:t>um termo</w:t>
      </w:r>
      <w:r>
        <w:t xml:space="preserve"> único e bem definido</w:t>
      </w:r>
    </w:p>
    <w:p w14:paraId="33B6287B" w14:textId="77777777" w:rsidR="00576773" w:rsidRDefault="00576773"/>
    <w:p w14:paraId="6E3BC116" w14:textId="77777777" w:rsidR="00576773" w:rsidRDefault="00CD25F0">
      <w:r>
        <w:rPr>
          <w:b/>
        </w:rPr>
        <w:t xml:space="preserve">Almoxarife: </w:t>
      </w:r>
      <w:r>
        <w:t xml:space="preserve">Responsável por </w:t>
      </w:r>
      <w:commentRangeStart w:id="1"/>
      <w:r>
        <w:t xml:space="preserve">manipular fisicamente </w:t>
      </w:r>
      <w:commentRangeEnd w:id="1"/>
      <w:r w:rsidR="00DC5340">
        <w:rPr>
          <w:rStyle w:val="CommentReference"/>
        </w:rPr>
        <w:commentReference w:id="1"/>
      </w:r>
      <w:r>
        <w:t xml:space="preserve">o </w:t>
      </w:r>
      <w:r>
        <w:rPr>
          <w:b/>
        </w:rPr>
        <w:t>estoque</w:t>
      </w:r>
      <w:r>
        <w:t xml:space="preserve"> da </w:t>
      </w:r>
      <w:r>
        <w:rPr>
          <w:b/>
        </w:rPr>
        <w:t>loja</w:t>
      </w:r>
      <w:r>
        <w:t>.</w:t>
      </w:r>
    </w:p>
    <w:p w14:paraId="056B50FF" w14:textId="77777777" w:rsidR="00576773" w:rsidRDefault="00CD25F0">
      <w:pPr>
        <w:numPr>
          <w:ilvl w:val="0"/>
          <w:numId w:val="12"/>
        </w:numPr>
        <w:contextualSpacing/>
      </w:pPr>
      <w:r>
        <w:t xml:space="preserve">Hoje o </w:t>
      </w:r>
      <w:r>
        <w:rPr>
          <w:u w:val="single"/>
        </w:rPr>
        <w:t>almoxarife</w:t>
      </w:r>
      <w:r>
        <w:t xml:space="preserve"> colocou as caixas com itens que recebemos no estoque e atualizou a contagem.</w:t>
      </w:r>
    </w:p>
    <w:p w14:paraId="010EFE9D" w14:textId="77777777" w:rsidR="00576773" w:rsidRDefault="00576773">
      <w:pPr>
        <w:rPr>
          <w:b/>
        </w:rPr>
      </w:pPr>
    </w:p>
    <w:p w14:paraId="374A7473" w14:textId="77777777" w:rsidR="00576773" w:rsidRDefault="00CD25F0">
      <w:r>
        <w:rPr>
          <w:b/>
        </w:rPr>
        <w:t>Capital</w:t>
      </w:r>
      <w:r>
        <w:t xml:space="preserve">: Montante para uso da </w:t>
      </w:r>
      <w:r>
        <w:rPr>
          <w:b/>
        </w:rPr>
        <w:t>loja</w:t>
      </w:r>
      <w:r>
        <w:t xml:space="preserve">, seja para </w:t>
      </w:r>
      <w:r>
        <w:rPr>
          <w:b/>
        </w:rPr>
        <w:t>compra</w:t>
      </w:r>
      <w:r>
        <w:t xml:space="preserve"> de novos </w:t>
      </w:r>
      <w:r>
        <w:rPr>
          <w:b/>
        </w:rPr>
        <w:t>itens</w:t>
      </w:r>
      <w:r>
        <w:t xml:space="preserve"> ou melhorias na </w:t>
      </w:r>
      <w:r>
        <w:rPr>
          <w:b/>
        </w:rPr>
        <w:t>loja</w:t>
      </w:r>
      <w:r>
        <w:t>.</w:t>
      </w:r>
    </w:p>
    <w:p w14:paraId="3E622816" w14:textId="77777777" w:rsidR="00576773" w:rsidRDefault="00CD25F0">
      <w:pPr>
        <w:numPr>
          <w:ilvl w:val="0"/>
          <w:numId w:val="8"/>
        </w:numPr>
        <w:contextualSpacing/>
      </w:pPr>
      <w:r>
        <w:t xml:space="preserve">Temos um </w:t>
      </w:r>
      <w:r>
        <w:rPr>
          <w:u w:val="single"/>
        </w:rPr>
        <w:t>capital</w:t>
      </w:r>
      <w:r>
        <w:t xml:space="preserve"> de setecentos reais para a compra de setenta unidades deste item.</w:t>
      </w:r>
    </w:p>
    <w:p w14:paraId="56A89DCC" w14:textId="77777777" w:rsidR="00576773" w:rsidRDefault="00576773">
      <w:pPr>
        <w:rPr>
          <w:b/>
        </w:rPr>
      </w:pPr>
    </w:p>
    <w:p w14:paraId="1DBA71BB" w14:textId="77777777" w:rsidR="00576773" w:rsidRDefault="00CD25F0">
      <w:r>
        <w:rPr>
          <w:b/>
        </w:rPr>
        <w:t>Cap</w:t>
      </w:r>
      <w:r>
        <w:rPr>
          <w:b/>
        </w:rPr>
        <w:t>ital empatado</w:t>
      </w:r>
      <w:r>
        <w:t xml:space="preserve">: Montante alocado sob a forma de </w:t>
      </w:r>
      <w:r>
        <w:rPr>
          <w:b/>
        </w:rPr>
        <w:t xml:space="preserve">itens </w:t>
      </w:r>
      <w:r>
        <w:t xml:space="preserve">no </w:t>
      </w:r>
      <w:r>
        <w:rPr>
          <w:b/>
        </w:rPr>
        <w:t>estoque</w:t>
      </w:r>
      <w:r>
        <w:t>.</w:t>
      </w:r>
    </w:p>
    <w:p w14:paraId="14A9C583" w14:textId="77777777" w:rsidR="00576773" w:rsidRDefault="00CD25F0">
      <w:pPr>
        <w:numPr>
          <w:ilvl w:val="0"/>
          <w:numId w:val="8"/>
        </w:numPr>
        <w:contextualSpacing/>
      </w:pPr>
      <w:r>
        <w:t xml:space="preserve">Temos um </w:t>
      </w:r>
      <w:r>
        <w:rPr>
          <w:u w:val="single"/>
        </w:rPr>
        <w:t>capital empatado</w:t>
      </w:r>
      <w:r>
        <w:t xml:space="preserve"> de duzentos reais pois compramos dez unidades de um item que ainda não foram vendidas.</w:t>
      </w:r>
    </w:p>
    <w:p w14:paraId="500AFD5E" w14:textId="77777777" w:rsidR="00576773" w:rsidRDefault="00576773"/>
    <w:p w14:paraId="50A6E3A0" w14:textId="77777777" w:rsidR="00576773" w:rsidRDefault="00CD25F0">
      <w:r>
        <w:rPr>
          <w:b/>
        </w:rPr>
        <w:t>Cliente</w:t>
      </w:r>
      <w:r>
        <w:t xml:space="preserve">: Pessoa física, ou jurídica, a qual a </w:t>
      </w:r>
      <w:r>
        <w:rPr>
          <w:b/>
        </w:rPr>
        <w:t>loja</w:t>
      </w:r>
      <w:r>
        <w:t xml:space="preserve"> irá </w:t>
      </w:r>
      <w:r>
        <w:rPr>
          <w:b/>
        </w:rPr>
        <w:t>vender</w:t>
      </w:r>
      <w:r>
        <w:t xml:space="preserve"> um, ou mais, </w:t>
      </w:r>
      <w:proofErr w:type="gramStart"/>
      <w:r>
        <w:rPr>
          <w:b/>
        </w:rPr>
        <w:t>it</w:t>
      </w:r>
      <w:r>
        <w:rPr>
          <w:b/>
        </w:rPr>
        <w:t>em(</w:t>
      </w:r>
      <w:proofErr w:type="spellStart"/>
      <w:proofErr w:type="gramEnd"/>
      <w:r>
        <w:rPr>
          <w:b/>
        </w:rPr>
        <w:t>ns</w:t>
      </w:r>
      <w:proofErr w:type="spellEnd"/>
      <w:r>
        <w:rPr>
          <w:b/>
        </w:rPr>
        <w:t>)</w:t>
      </w:r>
      <w:r>
        <w:t>.</w:t>
      </w:r>
    </w:p>
    <w:p w14:paraId="2D776138" w14:textId="77777777" w:rsidR="00576773" w:rsidRDefault="00CD25F0">
      <w:pPr>
        <w:numPr>
          <w:ilvl w:val="0"/>
          <w:numId w:val="8"/>
        </w:numPr>
        <w:contextualSpacing/>
      </w:pPr>
      <w:r>
        <w:t xml:space="preserve">O </w:t>
      </w:r>
      <w:r>
        <w:rPr>
          <w:u w:val="single"/>
        </w:rPr>
        <w:t>cliente</w:t>
      </w:r>
      <w:r>
        <w:t xml:space="preserve"> comprou apenas um item em nossa loja hoje.</w:t>
      </w:r>
    </w:p>
    <w:p w14:paraId="57D970FE" w14:textId="77777777" w:rsidR="00576773" w:rsidRDefault="00576773"/>
    <w:p w14:paraId="4BD09D55" w14:textId="77777777" w:rsidR="00576773" w:rsidRDefault="00CD25F0">
      <w:r>
        <w:rPr>
          <w:b/>
        </w:rPr>
        <w:t>Compra</w:t>
      </w:r>
      <w:r>
        <w:t xml:space="preserve">: Ato de troca de </w:t>
      </w:r>
      <w:r>
        <w:rPr>
          <w:b/>
        </w:rPr>
        <w:t>capital</w:t>
      </w:r>
      <w:r>
        <w:t xml:space="preserve"> por </w:t>
      </w:r>
      <w:r>
        <w:rPr>
          <w:b/>
        </w:rPr>
        <w:t>item</w:t>
      </w:r>
      <w:r>
        <w:t xml:space="preserve"> para um </w:t>
      </w:r>
      <w:r>
        <w:rPr>
          <w:b/>
        </w:rPr>
        <w:t>fornecedor</w:t>
      </w:r>
      <w:r>
        <w:t>.</w:t>
      </w:r>
    </w:p>
    <w:p w14:paraId="1D30B6A6" w14:textId="77777777" w:rsidR="00576773" w:rsidRDefault="00CD25F0">
      <w:pPr>
        <w:numPr>
          <w:ilvl w:val="0"/>
          <w:numId w:val="8"/>
        </w:numPr>
        <w:contextualSpacing/>
      </w:pPr>
      <w:r>
        <w:t xml:space="preserve">Fizemos uma </w:t>
      </w:r>
      <w:r>
        <w:rPr>
          <w:u w:val="single"/>
        </w:rPr>
        <w:t>compra</w:t>
      </w:r>
      <w:r>
        <w:t xml:space="preserve"> grande de um fornecedor hoje.</w:t>
      </w:r>
    </w:p>
    <w:p w14:paraId="70DBBFF0" w14:textId="77777777" w:rsidR="00576773" w:rsidRDefault="00576773"/>
    <w:p w14:paraId="395F5EE3" w14:textId="77777777" w:rsidR="00576773" w:rsidRDefault="00CD25F0">
      <w:r>
        <w:rPr>
          <w:b/>
        </w:rPr>
        <w:t>Dar baixa no estoque</w:t>
      </w:r>
      <w:r>
        <w:t xml:space="preserve">: Ato de </w:t>
      </w:r>
      <w:r>
        <w:rPr>
          <w:b/>
        </w:rPr>
        <w:t>venda</w:t>
      </w:r>
      <w:r>
        <w:t xml:space="preserve"> de um </w:t>
      </w:r>
      <w:r>
        <w:rPr>
          <w:b/>
        </w:rPr>
        <w:t>item</w:t>
      </w:r>
      <w:r>
        <w:t xml:space="preserve"> que deve ser removida do </w:t>
      </w:r>
      <w:r>
        <w:rPr>
          <w:b/>
        </w:rPr>
        <w:t>estoque</w:t>
      </w:r>
      <w:r>
        <w:t>.</w:t>
      </w:r>
    </w:p>
    <w:p w14:paraId="1AC7F851" w14:textId="77777777" w:rsidR="00576773" w:rsidRDefault="00CD25F0">
      <w:pPr>
        <w:numPr>
          <w:ilvl w:val="0"/>
          <w:numId w:val="8"/>
        </w:numPr>
        <w:contextualSpacing/>
      </w:pPr>
      <w:r>
        <w:t xml:space="preserve">Temos que </w:t>
      </w:r>
      <w:r>
        <w:rPr>
          <w:u w:val="single"/>
        </w:rPr>
        <w:t>dar baixa no estoque</w:t>
      </w:r>
      <w:r>
        <w:t>, já fizemos essa venda.</w:t>
      </w:r>
    </w:p>
    <w:p w14:paraId="048E0AB4" w14:textId="77777777" w:rsidR="00576773" w:rsidRDefault="00576773"/>
    <w:p w14:paraId="583D559C" w14:textId="77777777" w:rsidR="00576773" w:rsidRDefault="00CD25F0">
      <w:r>
        <w:rPr>
          <w:b/>
        </w:rPr>
        <w:t>Entrega</w:t>
      </w:r>
      <w:r>
        <w:t xml:space="preserve">: O momento em que o </w:t>
      </w:r>
      <w:r>
        <w:rPr>
          <w:b/>
        </w:rPr>
        <w:t>item</w:t>
      </w:r>
      <w:r>
        <w:t xml:space="preserve"> chega na </w:t>
      </w:r>
      <w:r>
        <w:rPr>
          <w:b/>
        </w:rPr>
        <w:t>loja</w:t>
      </w:r>
      <w:r>
        <w:t>.</w:t>
      </w:r>
    </w:p>
    <w:p w14:paraId="440A20AE" w14:textId="77777777" w:rsidR="00576773" w:rsidRDefault="00CD25F0">
      <w:pPr>
        <w:numPr>
          <w:ilvl w:val="0"/>
          <w:numId w:val="8"/>
        </w:numPr>
        <w:contextualSpacing/>
      </w:pPr>
      <w:r>
        <w:t xml:space="preserve">Recebemos nossa </w:t>
      </w:r>
      <w:r>
        <w:rPr>
          <w:u w:val="single"/>
        </w:rPr>
        <w:t>entrega</w:t>
      </w:r>
      <w:r>
        <w:t xml:space="preserve"> de trinta </w:t>
      </w:r>
      <w:proofErr w:type="spellStart"/>
      <w:r>
        <w:t>items</w:t>
      </w:r>
      <w:proofErr w:type="spellEnd"/>
      <w:r>
        <w:t>.</w:t>
      </w:r>
    </w:p>
    <w:p w14:paraId="53949956" w14:textId="77777777" w:rsidR="00576773" w:rsidRDefault="00576773">
      <w:pPr>
        <w:rPr>
          <w:b/>
        </w:rPr>
      </w:pPr>
    </w:p>
    <w:p w14:paraId="06CB6830" w14:textId="77777777" w:rsidR="00576773" w:rsidRDefault="00CD25F0">
      <w:r>
        <w:rPr>
          <w:b/>
        </w:rPr>
        <w:t>Estoque</w:t>
      </w:r>
      <w:r>
        <w:t xml:space="preserve">: Local onde é colocado os </w:t>
      </w:r>
      <w:r>
        <w:rPr>
          <w:b/>
        </w:rPr>
        <w:t>itens</w:t>
      </w:r>
      <w:r>
        <w:t xml:space="preserve"> </w:t>
      </w:r>
      <w:proofErr w:type="spellStart"/>
      <w:r>
        <w:t>pré</w:t>
      </w:r>
      <w:proofErr w:type="spellEnd"/>
      <w:r>
        <w:t xml:space="preserve">-adquiridos para </w:t>
      </w:r>
      <w:r>
        <w:rPr>
          <w:b/>
        </w:rPr>
        <w:t>venda</w:t>
      </w:r>
      <w:r>
        <w:t xml:space="preserve">. </w:t>
      </w:r>
    </w:p>
    <w:p w14:paraId="4468BB26" w14:textId="77777777" w:rsidR="00576773" w:rsidRDefault="00CD25F0">
      <w:pPr>
        <w:numPr>
          <w:ilvl w:val="0"/>
          <w:numId w:val="8"/>
        </w:numPr>
        <w:contextualSpacing/>
      </w:pPr>
      <w:r>
        <w:t xml:space="preserve">Os itens foram colocados no </w:t>
      </w:r>
      <w:r>
        <w:rPr>
          <w:u w:val="single"/>
        </w:rPr>
        <w:t>estoque</w:t>
      </w:r>
      <w:r>
        <w:t xml:space="preserve"> após sua compra.</w:t>
      </w:r>
    </w:p>
    <w:p w14:paraId="00E0861D" w14:textId="77777777" w:rsidR="00576773" w:rsidRDefault="00576773"/>
    <w:p w14:paraId="4085A9D4" w14:textId="77777777" w:rsidR="00576773" w:rsidRDefault="00CD25F0">
      <w:r>
        <w:rPr>
          <w:b/>
        </w:rPr>
        <w:t>Fornecedor</w:t>
      </w:r>
      <w:r>
        <w:t xml:space="preserve">: Comerciante que </w:t>
      </w:r>
      <w:r>
        <w:rPr>
          <w:b/>
        </w:rPr>
        <w:t>vende</w:t>
      </w:r>
      <w:r>
        <w:t xml:space="preserve"> </w:t>
      </w:r>
      <w:r>
        <w:rPr>
          <w:b/>
        </w:rPr>
        <w:t>itens</w:t>
      </w:r>
      <w:r>
        <w:t xml:space="preserve"> a </w:t>
      </w:r>
      <w:r>
        <w:rPr>
          <w:b/>
        </w:rPr>
        <w:t xml:space="preserve">preço de compra </w:t>
      </w:r>
      <w:r>
        <w:t>para lojas.</w:t>
      </w:r>
    </w:p>
    <w:p w14:paraId="62D0F2B2" w14:textId="77777777" w:rsidR="00576773" w:rsidRDefault="00CD25F0">
      <w:pPr>
        <w:numPr>
          <w:ilvl w:val="0"/>
          <w:numId w:val="8"/>
        </w:numPr>
        <w:contextualSpacing/>
      </w:pPr>
      <w:r>
        <w:t xml:space="preserve">Nosso </w:t>
      </w:r>
      <w:r>
        <w:rPr>
          <w:u w:val="single"/>
        </w:rPr>
        <w:t>fornecedor</w:t>
      </w:r>
      <w:r>
        <w:t xml:space="preserve"> está com quarenta peças disponíveis, podemos fazer o pedido de fornecimento.</w:t>
      </w:r>
    </w:p>
    <w:p w14:paraId="04FB8350" w14:textId="77777777" w:rsidR="00576773" w:rsidRDefault="00576773">
      <w:pPr>
        <w:rPr>
          <w:b/>
        </w:rPr>
      </w:pPr>
    </w:p>
    <w:p w14:paraId="3FE95613" w14:textId="77777777" w:rsidR="00576773" w:rsidRDefault="00CD25F0">
      <w:r>
        <w:rPr>
          <w:b/>
        </w:rPr>
        <w:t>Gerente</w:t>
      </w:r>
      <w:r>
        <w:t xml:space="preserve">: Usuário de maior responsabilidade do </w:t>
      </w:r>
      <w:r>
        <w:rPr>
          <w:b/>
        </w:rPr>
        <w:t>sistema de controle</w:t>
      </w:r>
      <w:r>
        <w:t>, respo</w:t>
      </w:r>
      <w:r>
        <w:t xml:space="preserve">nsável por </w:t>
      </w:r>
      <w:r>
        <w:rPr>
          <w:b/>
        </w:rPr>
        <w:t>compras</w:t>
      </w:r>
      <w:r>
        <w:t xml:space="preserve"> de novos itens, cadastro de </w:t>
      </w:r>
      <w:r>
        <w:rPr>
          <w:b/>
        </w:rPr>
        <w:t>fornecedores</w:t>
      </w:r>
      <w:r>
        <w:t xml:space="preserve">, lidar com o </w:t>
      </w:r>
      <w:r>
        <w:rPr>
          <w:b/>
        </w:rPr>
        <w:t xml:space="preserve">capital </w:t>
      </w:r>
      <w:r>
        <w:t xml:space="preserve">e </w:t>
      </w:r>
      <w:r>
        <w:rPr>
          <w:b/>
        </w:rPr>
        <w:t xml:space="preserve">capital empatado </w:t>
      </w:r>
      <w:r>
        <w:t xml:space="preserve">e todas as outras responsabilidades de um </w:t>
      </w:r>
      <w:r>
        <w:rPr>
          <w:b/>
        </w:rPr>
        <w:t>vendedor</w:t>
      </w:r>
      <w:r>
        <w:t>.</w:t>
      </w:r>
    </w:p>
    <w:p w14:paraId="7597F1B6" w14:textId="77777777" w:rsidR="00576773" w:rsidRDefault="00CD25F0">
      <w:pPr>
        <w:numPr>
          <w:ilvl w:val="0"/>
          <w:numId w:val="8"/>
        </w:numPr>
        <w:contextualSpacing/>
      </w:pPr>
      <w:r>
        <w:t xml:space="preserve">Nosso </w:t>
      </w:r>
      <w:r>
        <w:rPr>
          <w:u w:val="single"/>
        </w:rPr>
        <w:t>gerente</w:t>
      </w:r>
      <w:r>
        <w:t xml:space="preserve"> está cadastrando os </w:t>
      </w:r>
      <w:r>
        <w:rPr>
          <w:u w:val="single"/>
        </w:rPr>
        <w:t>itens</w:t>
      </w:r>
      <w:r>
        <w:t xml:space="preserve"> que chegaram, já estarão disponíveis para </w:t>
      </w:r>
      <w:r>
        <w:rPr>
          <w:u w:val="single"/>
        </w:rPr>
        <w:t>venda</w:t>
      </w:r>
      <w:r>
        <w:t>.</w:t>
      </w:r>
    </w:p>
    <w:p w14:paraId="6120D903" w14:textId="77777777" w:rsidR="00576773" w:rsidRDefault="00576773"/>
    <w:p w14:paraId="443238B5" w14:textId="77777777" w:rsidR="00576773" w:rsidRDefault="00576773">
      <w:pPr>
        <w:rPr>
          <w:b/>
        </w:rPr>
      </w:pPr>
    </w:p>
    <w:p w14:paraId="55B651D1" w14:textId="77777777" w:rsidR="00576773" w:rsidRDefault="00CD25F0">
      <w:r>
        <w:rPr>
          <w:b/>
        </w:rPr>
        <w:t>Loja</w:t>
      </w:r>
      <w:r>
        <w:t>: Ambient</w:t>
      </w:r>
      <w:r>
        <w:t xml:space="preserve">e onde é feita a </w:t>
      </w:r>
      <w:r>
        <w:rPr>
          <w:b/>
        </w:rPr>
        <w:t>venda</w:t>
      </w:r>
      <w:r>
        <w:t xml:space="preserve"> de </w:t>
      </w:r>
      <w:r>
        <w:rPr>
          <w:b/>
        </w:rPr>
        <w:t>itens</w:t>
      </w:r>
      <w:r>
        <w:t xml:space="preserve"> e onde é armazenado o </w:t>
      </w:r>
      <w:r>
        <w:rPr>
          <w:b/>
        </w:rPr>
        <w:t>estoque</w:t>
      </w:r>
      <w:r>
        <w:t>.</w:t>
      </w:r>
    </w:p>
    <w:p w14:paraId="4E6DA581" w14:textId="77777777" w:rsidR="00576773" w:rsidRDefault="00CD25F0">
      <w:pPr>
        <w:numPr>
          <w:ilvl w:val="0"/>
          <w:numId w:val="8"/>
        </w:numPr>
        <w:contextualSpacing/>
      </w:pPr>
      <w:r>
        <w:lastRenderedPageBreak/>
        <w:t xml:space="preserve">A </w:t>
      </w:r>
      <w:r>
        <w:rPr>
          <w:u w:val="single"/>
        </w:rPr>
        <w:t>loja</w:t>
      </w:r>
      <w:r>
        <w:t xml:space="preserve"> recebeu muitos clientes hoje.</w:t>
      </w:r>
    </w:p>
    <w:p w14:paraId="5F7312E3" w14:textId="77777777" w:rsidR="00576773" w:rsidRDefault="00576773"/>
    <w:p w14:paraId="5CA8842D" w14:textId="77777777" w:rsidR="00576773" w:rsidRDefault="00CD25F0">
      <w:r>
        <w:rPr>
          <w:b/>
        </w:rPr>
        <w:t>Item</w:t>
      </w:r>
      <w:r>
        <w:t xml:space="preserve">: Produto oferecido para </w:t>
      </w:r>
      <w:r>
        <w:rPr>
          <w:b/>
        </w:rPr>
        <w:t>venda</w:t>
      </w:r>
      <w:r>
        <w:t xml:space="preserve"> na </w:t>
      </w:r>
      <w:r>
        <w:rPr>
          <w:b/>
        </w:rPr>
        <w:t>loja</w:t>
      </w:r>
      <w:r>
        <w:t>.</w:t>
      </w:r>
    </w:p>
    <w:p w14:paraId="47E399E6" w14:textId="77777777" w:rsidR="00576773" w:rsidRDefault="00CD25F0">
      <w:pPr>
        <w:numPr>
          <w:ilvl w:val="0"/>
          <w:numId w:val="8"/>
        </w:numPr>
        <w:contextualSpacing/>
      </w:pPr>
      <w:r>
        <w:t xml:space="preserve">A aquisição deste </w:t>
      </w:r>
      <w:r>
        <w:rPr>
          <w:u w:val="single"/>
        </w:rPr>
        <w:t>item</w:t>
      </w:r>
      <w:r>
        <w:t xml:space="preserve"> te custará R$10,00 (dez reais).</w:t>
      </w:r>
    </w:p>
    <w:p w14:paraId="0193E772" w14:textId="77777777" w:rsidR="00576773" w:rsidRDefault="00576773"/>
    <w:p w14:paraId="2222C08E" w14:textId="77777777" w:rsidR="00576773" w:rsidRDefault="00CD25F0">
      <w:r>
        <w:rPr>
          <w:b/>
        </w:rPr>
        <w:t>Pedido de fornecimento</w:t>
      </w:r>
      <w:r>
        <w:t xml:space="preserve">: Requisição feita ao </w:t>
      </w:r>
      <w:r>
        <w:rPr>
          <w:b/>
        </w:rPr>
        <w:t>fornecedor</w:t>
      </w:r>
      <w:r>
        <w:t xml:space="preserve"> para novas </w:t>
      </w:r>
      <w:r>
        <w:rPr>
          <w:b/>
        </w:rPr>
        <w:t>itens</w:t>
      </w:r>
      <w:r>
        <w:t xml:space="preserve"> em troca de </w:t>
      </w:r>
      <w:r>
        <w:rPr>
          <w:b/>
        </w:rPr>
        <w:t>capital</w:t>
      </w:r>
      <w:r>
        <w:t>.</w:t>
      </w:r>
    </w:p>
    <w:p w14:paraId="2A41CDA6" w14:textId="77777777" w:rsidR="00576773" w:rsidRDefault="00CD25F0">
      <w:pPr>
        <w:numPr>
          <w:ilvl w:val="0"/>
          <w:numId w:val="8"/>
        </w:numPr>
        <w:contextualSpacing/>
      </w:pPr>
      <w:r>
        <w:t xml:space="preserve">Fiz o </w:t>
      </w:r>
      <w:r>
        <w:rPr>
          <w:u w:val="single"/>
        </w:rPr>
        <w:t>pedido de fornecimento</w:t>
      </w:r>
      <w:r>
        <w:t xml:space="preserve"> hoje, a entrega está prevista para daqui a dois dias.</w:t>
      </w:r>
    </w:p>
    <w:p w14:paraId="397B11EA" w14:textId="77777777" w:rsidR="00576773" w:rsidRDefault="00576773"/>
    <w:p w14:paraId="416B0D78" w14:textId="77777777" w:rsidR="00576773" w:rsidRDefault="00CD25F0">
      <w:r>
        <w:rPr>
          <w:b/>
        </w:rPr>
        <w:t>Prazo de entrega</w:t>
      </w:r>
      <w:r>
        <w:t xml:space="preserve">: Data definida para a </w:t>
      </w:r>
      <w:r>
        <w:rPr>
          <w:b/>
        </w:rPr>
        <w:t>entrega</w:t>
      </w:r>
      <w:r>
        <w:t>.</w:t>
      </w:r>
    </w:p>
    <w:p w14:paraId="42F09374" w14:textId="77777777" w:rsidR="00576773" w:rsidRDefault="00CD25F0">
      <w:pPr>
        <w:numPr>
          <w:ilvl w:val="0"/>
          <w:numId w:val="8"/>
        </w:numPr>
        <w:contextualSpacing/>
      </w:pPr>
      <w:r>
        <w:t xml:space="preserve">Disseram que nosso </w:t>
      </w:r>
      <w:r>
        <w:rPr>
          <w:u w:val="single"/>
        </w:rPr>
        <w:t>prazo de entrega</w:t>
      </w:r>
      <w:r>
        <w:t xml:space="preserve"> foi definido para o dia quinze.</w:t>
      </w:r>
    </w:p>
    <w:p w14:paraId="2255A155" w14:textId="77777777" w:rsidR="00576773" w:rsidRDefault="00576773"/>
    <w:p w14:paraId="4A1B0BB3" w14:textId="77777777" w:rsidR="00576773" w:rsidRDefault="00CD25F0">
      <w:pPr>
        <w:rPr>
          <w:b/>
        </w:rPr>
      </w:pPr>
      <w:r>
        <w:rPr>
          <w:b/>
        </w:rPr>
        <w:t>Preço de compra</w:t>
      </w:r>
      <w:r>
        <w:t>:</w:t>
      </w:r>
      <w:r>
        <w:t xml:space="preserve"> Preço definido para a </w:t>
      </w:r>
      <w:r>
        <w:rPr>
          <w:b/>
        </w:rPr>
        <w:t>compra</w:t>
      </w:r>
      <w:r>
        <w:t xml:space="preserve"> de um </w:t>
      </w:r>
      <w:r>
        <w:rPr>
          <w:b/>
        </w:rPr>
        <w:t>item</w:t>
      </w:r>
      <w:r>
        <w:t xml:space="preserve"> do </w:t>
      </w:r>
      <w:r>
        <w:rPr>
          <w:b/>
        </w:rPr>
        <w:t>fornecedor</w:t>
      </w:r>
    </w:p>
    <w:p w14:paraId="0A9CB95B" w14:textId="77777777" w:rsidR="00576773" w:rsidRDefault="00CD25F0">
      <w:pPr>
        <w:numPr>
          <w:ilvl w:val="0"/>
          <w:numId w:val="8"/>
        </w:numPr>
        <w:contextualSpacing/>
      </w:pPr>
      <w:r>
        <w:t xml:space="preserve">O </w:t>
      </w:r>
      <w:r>
        <w:rPr>
          <w:u w:val="single"/>
        </w:rPr>
        <w:t>preço de compra</w:t>
      </w:r>
      <w:r>
        <w:t xml:space="preserve"> deste item foi de R$20,00 (vinte reais).</w:t>
      </w:r>
    </w:p>
    <w:p w14:paraId="397F9E0B" w14:textId="77777777" w:rsidR="00576773" w:rsidRDefault="00576773"/>
    <w:p w14:paraId="6FDED87F" w14:textId="77777777" w:rsidR="00576773" w:rsidRDefault="00CD25F0">
      <w:r>
        <w:rPr>
          <w:b/>
        </w:rPr>
        <w:t>Preço de venda</w:t>
      </w:r>
      <w:r>
        <w:t xml:space="preserve">: Preço definido para a </w:t>
      </w:r>
      <w:r>
        <w:rPr>
          <w:b/>
        </w:rPr>
        <w:t>venda</w:t>
      </w:r>
      <w:r>
        <w:t xml:space="preserve"> de um </w:t>
      </w:r>
      <w:r>
        <w:rPr>
          <w:b/>
        </w:rPr>
        <w:t>item</w:t>
      </w:r>
      <w:r>
        <w:t xml:space="preserve"> para um </w:t>
      </w:r>
      <w:r>
        <w:rPr>
          <w:b/>
        </w:rPr>
        <w:t>cliente</w:t>
      </w:r>
      <w:r>
        <w:t>.</w:t>
      </w:r>
    </w:p>
    <w:p w14:paraId="53246B6F" w14:textId="77777777" w:rsidR="00576773" w:rsidRDefault="00CD25F0">
      <w:pPr>
        <w:numPr>
          <w:ilvl w:val="0"/>
          <w:numId w:val="8"/>
        </w:numPr>
        <w:contextualSpacing/>
      </w:pPr>
      <w:r>
        <w:t xml:space="preserve">O </w:t>
      </w:r>
      <w:r>
        <w:rPr>
          <w:u w:val="single"/>
        </w:rPr>
        <w:t>preço de venda</w:t>
      </w:r>
      <w:r>
        <w:t xml:space="preserve"> deste item é de R$80,00 (oitenta reais).</w:t>
      </w:r>
    </w:p>
    <w:p w14:paraId="373A5F5C" w14:textId="77777777" w:rsidR="00576773" w:rsidRDefault="00576773"/>
    <w:p w14:paraId="556924B0" w14:textId="77777777" w:rsidR="00576773" w:rsidRDefault="00CD25F0">
      <w:r>
        <w:rPr>
          <w:b/>
        </w:rPr>
        <w:t>Receita es</w:t>
      </w:r>
      <w:r>
        <w:rPr>
          <w:b/>
        </w:rPr>
        <w:t>perada</w:t>
      </w:r>
      <w:r>
        <w:t xml:space="preserve">: Quanto se espera receber de </w:t>
      </w:r>
      <w:r>
        <w:rPr>
          <w:b/>
        </w:rPr>
        <w:t>capital</w:t>
      </w:r>
      <w:r>
        <w:t xml:space="preserve"> em um dado período</w:t>
      </w:r>
    </w:p>
    <w:p w14:paraId="3DB14CBA" w14:textId="77777777" w:rsidR="00576773" w:rsidRDefault="00CD25F0">
      <w:pPr>
        <w:numPr>
          <w:ilvl w:val="0"/>
          <w:numId w:val="8"/>
        </w:numPr>
        <w:contextualSpacing/>
      </w:pPr>
      <w:r>
        <w:t xml:space="preserve">A </w:t>
      </w:r>
      <w:r>
        <w:rPr>
          <w:u w:val="single"/>
        </w:rPr>
        <w:t>receita esperada</w:t>
      </w:r>
      <w:r>
        <w:t xml:space="preserve"> este mês é R$92.000,00 (noventa e dois mil reais)</w:t>
      </w:r>
    </w:p>
    <w:p w14:paraId="55D95EC6" w14:textId="77777777" w:rsidR="00576773" w:rsidRDefault="00576773"/>
    <w:p w14:paraId="0F15BEA7" w14:textId="77777777" w:rsidR="00576773" w:rsidRDefault="00CD25F0">
      <w:r>
        <w:rPr>
          <w:b/>
        </w:rPr>
        <w:t>Registrar entrega no estoque</w:t>
      </w:r>
      <w:r>
        <w:t xml:space="preserve">: Ato para que os </w:t>
      </w:r>
      <w:r>
        <w:rPr>
          <w:b/>
        </w:rPr>
        <w:t>itens</w:t>
      </w:r>
      <w:r>
        <w:t xml:space="preserve"> entregues estejam disponíveis no </w:t>
      </w:r>
      <w:r>
        <w:rPr>
          <w:b/>
        </w:rPr>
        <w:t>estoque</w:t>
      </w:r>
      <w:r>
        <w:t>.</w:t>
      </w:r>
    </w:p>
    <w:p w14:paraId="503FD5A6" w14:textId="77777777" w:rsidR="00576773" w:rsidRDefault="00CD25F0">
      <w:pPr>
        <w:numPr>
          <w:ilvl w:val="0"/>
          <w:numId w:val="8"/>
        </w:numPr>
        <w:contextualSpacing/>
      </w:pPr>
      <w:r>
        <w:t xml:space="preserve">Agora temos que </w:t>
      </w:r>
      <w:r>
        <w:rPr>
          <w:u w:val="single"/>
        </w:rPr>
        <w:t>registrar a entrega no estoque</w:t>
      </w:r>
      <w:r>
        <w:t>, para que possamos vender esses itens.</w:t>
      </w:r>
    </w:p>
    <w:p w14:paraId="3BF417FF" w14:textId="77777777" w:rsidR="00576773" w:rsidRDefault="00576773"/>
    <w:p w14:paraId="1E49718C" w14:textId="77777777" w:rsidR="00576773" w:rsidRDefault="00CD25F0">
      <w:r>
        <w:rPr>
          <w:b/>
        </w:rPr>
        <w:t>Sistema de controle</w:t>
      </w:r>
      <w:r>
        <w:t xml:space="preserve">: O Sistema desenvolvido para o controle de </w:t>
      </w:r>
      <w:r>
        <w:rPr>
          <w:b/>
        </w:rPr>
        <w:t>estoque</w:t>
      </w:r>
      <w:r>
        <w:t xml:space="preserve"> e </w:t>
      </w:r>
      <w:r>
        <w:rPr>
          <w:b/>
        </w:rPr>
        <w:t>itens</w:t>
      </w:r>
      <w:r>
        <w:t>.</w:t>
      </w:r>
    </w:p>
    <w:p w14:paraId="0295CE85" w14:textId="77777777" w:rsidR="00576773" w:rsidRDefault="00CD25F0">
      <w:pPr>
        <w:numPr>
          <w:ilvl w:val="0"/>
          <w:numId w:val="8"/>
        </w:numPr>
        <w:contextualSpacing/>
      </w:pPr>
      <w:r>
        <w:t xml:space="preserve">O </w:t>
      </w:r>
      <w:r>
        <w:rPr>
          <w:u w:val="single"/>
        </w:rPr>
        <w:t>sistema de controle</w:t>
      </w:r>
      <w:r>
        <w:t xml:space="preserve"> está funcional, inseri outros três itens em nosso estoque.</w:t>
      </w:r>
    </w:p>
    <w:p w14:paraId="482082CE" w14:textId="77777777" w:rsidR="00576773" w:rsidRDefault="00576773"/>
    <w:p w14:paraId="22470569" w14:textId="77777777" w:rsidR="00576773" w:rsidRDefault="00CD25F0">
      <w:r>
        <w:rPr>
          <w:b/>
        </w:rPr>
        <w:t>Tabela de fornecedores</w:t>
      </w:r>
      <w:r>
        <w:t>:</w:t>
      </w:r>
      <w:r>
        <w:t xml:space="preserve"> Lista que exibe informações de todos os </w:t>
      </w:r>
      <w:r>
        <w:rPr>
          <w:b/>
        </w:rPr>
        <w:t>fornecedores</w:t>
      </w:r>
      <w:r>
        <w:t xml:space="preserve"> da </w:t>
      </w:r>
      <w:r>
        <w:rPr>
          <w:b/>
        </w:rPr>
        <w:t>loja</w:t>
      </w:r>
      <w:r>
        <w:t>.</w:t>
      </w:r>
    </w:p>
    <w:p w14:paraId="19A75F32" w14:textId="77777777" w:rsidR="00576773" w:rsidRDefault="00CD25F0">
      <w:pPr>
        <w:numPr>
          <w:ilvl w:val="0"/>
          <w:numId w:val="8"/>
        </w:numPr>
        <w:contextualSpacing/>
      </w:pPr>
      <w:r>
        <w:t xml:space="preserve">Consultei a </w:t>
      </w:r>
      <w:r>
        <w:rPr>
          <w:u w:val="single"/>
        </w:rPr>
        <w:t>tabela de fornecedores</w:t>
      </w:r>
      <w:r>
        <w:t xml:space="preserve"> para buscar um telefone.</w:t>
      </w:r>
    </w:p>
    <w:p w14:paraId="44FBB0AB" w14:textId="77777777" w:rsidR="00576773" w:rsidRDefault="00576773"/>
    <w:p w14:paraId="06B5701C" w14:textId="77777777" w:rsidR="00576773" w:rsidRDefault="00CD25F0">
      <w:r>
        <w:rPr>
          <w:b/>
        </w:rPr>
        <w:t>Venda</w:t>
      </w:r>
      <w:r>
        <w:t xml:space="preserve">: Ato de troca de um </w:t>
      </w:r>
      <w:r>
        <w:rPr>
          <w:b/>
        </w:rPr>
        <w:t>item</w:t>
      </w:r>
      <w:r>
        <w:t xml:space="preserve"> por </w:t>
      </w:r>
      <w:r>
        <w:rPr>
          <w:b/>
        </w:rPr>
        <w:t>capital</w:t>
      </w:r>
      <w:r>
        <w:t xml:space="preserve"> para um </w:t>
      </w:r>
      <w:r>
        <w:rPr>
          <w:b/>
        </w:rPr>
        <w:t>cliente</w:t>
      </w:r>
      <w:r>
        <w:t>.</w:t>
      </w:r>
    </w:p>
    <w:p w14:paraId="799A896E" w14:textId="77777777" w:rsidR="00576773" w:rsidRDefault="00CD25F0">
      <w:pPr>
        <w:numPr>
          <w:ilvl w:val="0"/>
          <w:numId w:val="8"/>
        </w:numPr>
        <w:contextualSpacing/>
      </w:pPr>
      <w:r>
        <w:t xml:space="preserve">Fizemos uma </w:t>
      </w:r>
      <w:r>
        <w:rPr>
          <w:u w:val="single"/>
        </w:rPr>
        <w:t>venda</w:t>
      </w:r>
      <w:r>
        <w:t xml:space="preserve"> grande para um único cliente hoje.</w:t>
      </w:r>
    </w:p>
    <w:p w14:paraId="3897480F" w14:textId="77777777" w:rsidR="00576773" w:rsidRDefault="00576773"/>
    <w:p w14:paraId="1EB42E1C" w14:textId="77777777" w:rsidR="00576773" w:rsidRDefault="00CD25F0">
      <w:r>
        <w:rPr>
          <w:b/>
        </w:rPr>
        <w:t>Vendedor</w:t>
      </w:r>
      <w:r>
        <w:t>: Usuário do</w:t>
      </w:r>
      <w:r>
        <w:rPr>
          <w:b/>
        </w:rPr>
        <w:t xml:space="preserve"> sistema de controle</w:t>
      </w:r>
      <w:r>
        <w:t xml:space="preserve">, responsável de efetuar </w:t>
      </w:r>
      <w:r>
        <w:rPr>
          <w:b/>
        </w:rPr>
        <w:t xml:space="preserve">vendas </w:t>
      </w:r>
      <w:r>
        <w:t xml:space="preserve">de </w:t>
      </w:r>
      <w:r>
        <w:rPr>
          <w:b/>
        </w:rPr>
        <w:t xml:space="preserve">itens </w:t>
      </w:r>
      <w:r>
        <w:t xml:space="preserve">para </w:t>
      </w:r>
      <w:r>
        <w:rPr>
          <w:b/>
        </w:rPr>
        <w:t>clientes</w:t>
      </w:r>
      <w:r>
        <w:t xml:space="preserve">, </w:t>
      </w:r>
      <w:r>
        <w:rPr>
          <w:b/>
        </w:rPr>
        <w:t>dar baixa no estoque</w:t>
      </w:r>
      <w:r>
        <w:t xml:space="preserve"> e outras funções menores.</w:t>
      </w:r>
    </w:p>
    <w:p w14:paraId="0159A6AB" w14:textId="77777777" w:rsidR="00576773" w:rsidRDefault="00CD25F0">
      <w:pPr>
        <w:numPr>
          <w:ilvl w:val="0"/>
          <w:numId w:val="8"/>
        </w:numPr>
        <w:contextualSpacing/>
      </w:pPr>
      <w:r>
        <w:t xml:space="preserve">O novo </w:t>
      </w:r>
      <w:r>
        <w:rPr>
          <w:u w:val="single"/>
        </w:rPr>
        <w:t>vendedor</w:t>
      </w:r>
      <w:r>
        <w:t xml:space="preserve"> fez poucas vendas hoje.</w:t>
      </w:r>
    </w:p>
    <w:p w14:paraId="675B8DF7" w14:textId="77777777" w:rsidR="00576773" w:rsidRDefault="00CD25F0">
      <w:pPr>
        <w:numPr>
          <w:ilvl w:val="0"/>
          <w:numId w:val="8"/>
        </w:numPr>
        <w:contextualSpacing/>
      </w:pPr>
      <w:r>
        <w:t xml:space="preserve">O </w:t>
      </w:r>
      <w:r>
        <w:rPr>
          <w:u w:val="single"/>
        </w:rPr>
        <w:t>vendedor</w:t>
      </w:r>
      <w:r>
        <w:t xml:space="preserve"> registrou entrega no estoque.</w:t>
      </w:r>
    </w:p>
    <w:p w14:paraId="3E621E24" w14:textId="77777777" w:rsidR="00576773" w:rsidRDefault="00576773"/>
    <w:p w14:paraId="552B0F1D" w14:textId="77777777" w:rsidR="00576773" w:rsidRDefault="00CD25F0">
      <w:r>
        <w:pict w14:anchorId="55C477E4">
          <v:rect id="_x0000_i1025" style="width:0;height:1.5pt" o:hralign="center" o:hrstd="t" o:hr="t" fillcolor="#a0a0a0" stroked="f"/>
        </w:pict>
      </w:r>
    </w:p>
    <w:p w14:paraId="6FEFA2AD" w14:textId="77777777" w:rsidR="00576773" w:rsidRDefault="00CD25F0">
      <w:pPr>
        <w:jc w:val="center"/>
      </w:pPr>
      <w:r>
        <w:rPr>
          <w:sz w:val="48"/>
          <w:szCs w:val="48"/>
        </w:rPr>
        <w:t>Requisitos</w:t>
      </w:r>
    </w:p>
    <w:p w14:paraId="5740AA34" w14:textId="77777777" w:rsidR="00576773" w:rsidRDefault="00CD25F0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Requisitos funcionais</w:t>
      </w:r>
    </w:p>
    <w:p w14:paraId="66CE6155" w14:textId="77777777" w:rsidR="00576773" w:rsidRDefault="00CD25F0">
      <w:r>
        <w:t xml:space="preserve">O </w:t>
      </w:r>
      <w:r>
        <w:rPr>
          <w:b/>
        </w:rPr>
        <w:t>si</w:t>
      </w:r>
      <w:r>
        <w:rPr>
          <w:b/>
        </w:rPr>
        <w:t>stema de controle</w:t>
      </w:r>
      <w:r>
        <w:t xml:space="preserve"> deve avisar quando o </w:t>
      </w:r>
      <w:r>
        <w:rPr>
          <w:b/>
        </w:rPr>
        <w:t>estoque</w:t>
      </w:r>
      <w:r>
        <w:t xml:space="preserve"> estiver baixo.</w:t>
      </w:r>
    </w:p>
    <w:p w14:paraId="1678EEEB" w14:textId="77777777" w:rsidR="00576773" w:rsidRDefault="00CD25F0">
      <w:r>
        <w:t xml:space="preserve">O </w:t>
      </w:r>
      <w:r>
        <w:rPr>
          <w:b/>
        </w:rPr>
        <w:t>sistema de controle</w:t>
      </w:r>
      <w:r>
        <w:t xml:space="preserve"> deve avisar se o </w:t>
      </w:r>
      <w:r>
        <w:rPr>
          <w:b/>
        </w:rPr>
        <w:t>estoque</w:t>
      </w:r>
      <w:r>
        <w:t xml:space="preserve"> tiver mais </w:t>
      </w:r>
      <w:r>
        <w:rPr>
          <w:b/>
        </w:rPr>
        <w:t>mercadoria</w:t>
      </w:r>
      <w:r>
        <w:t xml:space="preserve"> que o necessário.</w:t>
      </w:r>
    </w:p>
    <w:p w14:paraId="38727C92" w14:textId="77777777" w:rsidR="00576773" w:rsidRDefault="00CD25F0">
      <w:r>
        <w:t xml:space="preserve">O </w:t>
      </w:r>
      <w:r>
        <w:rPr>
          <w:b/>
        </w:rPr>
        <w:t>sistema de controle</w:t>
      </w:r>
      <w:r>
        <w:t xml:space="preserve"> deve informar a quantidade de </w:t>
      </w:r>
      <w:r>
        <w:rPr>
          <w:b/>
        </w:rPr>
        <w:t>capital empatado</w:t>
      </w:r>
      <w:r>
        <w:t xml:space="preserve"> no </w:t>
      </w:r>
      <w:r>
        <w:rPr>
          <w:b/>
        </w:rPr>
        <w:t>estoque</w:t>
      </w:r>
      <w:r>
        <w:t>.</w:t>
      </w:r>
    </w:p>
    <w:p w14:paraId="1B21C6A8" w14:textId="77777777" w:rsidR="00576773" w:rsidRDefault="00CD25F0">
      <w:r>
        <w:t xml:space="preserve">O </w:t>
      </w:r>
      <w:r>
        <w:rPr>
          <w:b/>
        </w:rPr>
        <w:t>sistema de controle</w:t>
      </w:r>
      <w:r>
        <w:t xml:space="preserve"> deve</w:t>
      </w:r>
      <w:r>
        <w:t xml:space="preserve"> informar a </w:t>
      </w:r>
      <w:r>
        <w:rPr>
          <w:b/>
        </w:rPr>
        <w:t>receita esperada</w:t>
      </w:r>
      <w:r>
        <w:t xml:space="preserve"> se tudo for </w:t>
      </w:r>
      <w:r>
        <w:rPr>
          <w:b/>
        </w:rPr>
        <w:t>vendido</w:t>
      </w:r>
      <w:r>
        <w:t>.</w:t>
      </w:r>
    </w:p>
    <w:p w14:paraId="79CED7CB" w14:textId="77777777" w:rsidR="00576773" w:rsidRDefault="00CD25F0">
      <w:r>
        <w:t xml:space="preserve">O </w:t>
      </w:r>
      <w:r>
        <w:rPr>
          <w:b/>
        </w:rPr>
        <w:t>sistema de controle</w:t>
      </w:r>
      <w:r>
        <w:t xml:space="preserve"> deve ser capaz de fazer um </w:t>
      </w:r>
      <w:r>
        <w:rPr>
          <w:b/>
        </w:rPr>
        <w:t>pedido de fornecimento</w:t>
      </w:r>
      <w:r>
        <w:t xml:space="preserve"> ao </w:t>
      </w:r>
      <w:r>
        <w:rPr>
          <w:b/>
        </w:rPr>
        <w:t>fornecedor</w:t>
      </w:r>
      <w:r>
        <w:t>.</w:t>
      </w:r>
    </w:p>
    <w:p w14:paraId="0F3992DE" w14:textId="77777777" w:rsidR="00576773" w:rsidRDefault="00576773"/>
    <w:p w14:paraId="2EC3F58A" w14:textId="77777777" w:rsidR="00576773" w:rsidRDefault="00576773"/>
    <w:p w14:paraId="2EAF6D06" w14:textId="77777777" w:rsidR="00576773" w:rsidRDefault="00CD25F0">
      <w:pPr>
        <w:jc w:val="center"/>
        <w:rPr>
          <w:sz w:val="36"/>
          <w:szCs w:val="36"/>
        </w:rPr>
      </w:pPr>
      <w:r>
        <w:rPr>
          <w:sz w:val="36"/>
          <w:szCs w:val="36"/>
        </w:rPr>
        <w:t>Requisitos não funcionais</w:t>
      </w:r>
    </w:p>
    <w:p w14:paraId="1AF65A5F" w14:textId="77777777" w:rsidR="00576773" w:rsidRDefault="00CD25F0">
      <w:r>
        <w:t xml:space="preserve">O </w:t>
      </w:r>
      <w:r>
        <w:rPr>
          <w:b/>
        </w:rPr>
        <w:t>sistema de controle</w:t>
      </w:r>
      <w:r>
        <w:t xml:space="preserve"> deve ser capaz de </w:t>
      </w:r>
      <w:r>
        <w:rPr>
          <w:b/>
        </w:rPr>
        <w:t xml:space="preserve">registrar </w:t>
      </w:r>
      <w:commentRangeStart w:id="2"/>
      <w:r>
        <w:rPr>
          <w:b/>
        </w:rPr>
        <w:t>saída no estoque</w:t>
      </w:r>
      <w:r>
        <w:t xml:space="preserve"> de muitas </w:t>
      </w:r>
      <w:r>
        <w:rPr>
          <w:b/>
        </w:rPr>
        <w:t>mercadorias</w:t>
      </w:r>
      <w:r>
        <w:t xml:space="preserve"> </w:t>
      </w:r>
      <w:commentRangeEnd w:id="2"/>
      <w:r w:rsidR="00DC5340">
        <w:rPr>
          <w:rStyle w:val="CommentReference"/>
        </w:rPr>
        <w:commentReference w:id="2"/>
      </w:r>
      <w:r>
        <w:t>ao mesmo tempo. (</w:t>
      </w:r>
      <w:proofErr w:type="gramStart"/>
      <w:r>
        <w:t>requisito</w:t>
      </w:r>
      <w:proofErr w:type="gramEnd"/>
      <w:r>
        <w:t xml:space="preserve"> de </w:t>
      </w:r>
      <w:r>
        <w:rPr>
          <w:color w:val="222222"/>
          <w:sz w:val="21"/>
          <w:szCs w:val="21"/>
          <w:highlight w:val="white"/>
        </w:rPr>
        <w:t>eficiência</w:t>
      </w:r>
      <w:r>
        <w:t>)</w:t>
      </w:r>
    </w:p>
    <w:p w14:paraId="77F5A428" w14:textId="77777777" w:rsidR="00576773" w:rsidRDefault="00CD25F0">
      <w:r>
        <w:t xml:space="preserve">O </w:t>
      </w:r>
      <w:r>
        <w:rPr>
          <w:b/>
        </w:rPr>
        <w:t>sistema de controle</w:t>
      </w:r>
      <w:r>
        <w:t xml:space="preserve"> deve exibir a lista de </w:t>
      </w:r>
      <w:r>
        <w:rPr>
          <w:b/>
        </w:rPr>
        <w:t>mercadorias</w:t>
      </w:r>
      <w:r>
        <w:t xml:space="preserve"> atualizada em </w:t>
      </w:r>
      <w:commentRangeStart w:id="3"/>
      <w:r>
        <w:t>tempo real</w:t>
      </w:r>
      <w:commentRangeEnd w:id="3"/>
      <w:r w:rsidR="00DC5340">
        <w:rPr>
          <w:rStyle w:val="CommentReference"/>
        </w:rPr>
        <w:commentReference w:id="3"/>
      </w:r>
      <w:r>
        <w:t>. (</w:t>
      </w:r>
      <w:proofErr w:type="gramStart"/>
      <w:r>
        <w:t>requisito</w:t>
      </w:r>
      <w:proofErr w:type="gramEnd"/>
      <w:r>
        <w:t xml:space="preserve"> de eficiência)</w:t>
      </w:r>
    </w:p>
    <w:p w14:paraId="25A794D5" w14:textId="77777777" w:rsidR="00576773" w:rsidRDefault="00CD25F0">
      <w:r>
        <w:t xml:space="preserve">O </w:t>
      </w:r>
      <w:r>
        <w:rPr>
          <w:b/>
        </w:rPr>
        <w:t>sistema de controle</w:t>
      </w:r>
      <w:r>
        <w:t xml:space="preserve"> deve funcionar durante todo horário de funcionamento da </w:t>
      </w:r>
      <w:r>
        <w:rPr>
          <w:b/>
        </w:rPr>
        <w:t>loja</w:t>
      </w:r>
      <w:r>
        <w:t>. (</w:t>
      </w:r>
      <w:proofErr w:type="gramStart"/>
      <w:r>
        <w:t>requisito</w:t>
      </w:r>
      <w:proofErr w:type="gramEnd"/>
      <w:r>
        <w:t xml:space="preserve"> de confia</w:t>
      </w:r>
      <w:r>
        <w:t>bilidade)</w:t>
      </w:r>
    </w:p>
    <w:p w14:paraId="2905846D" w14:textId="77777777" w:rsidR="00576773" w:rsidRDefault="00576773"/>
    <w:p w14:paraId="53B6034B" w14:textId="77777777" w:rsidR="00576773" w:rsidRDefault="00576773"/>
    <w:p w14:paraId="08A928D8" w14:textId="77777777" w:rsidR="00576773" w:rsidRDefault="00CD25F0">
      <w:pPr>
        <w:jc w:val="center"/>
        <w:rPr>
          <w:sz w:val="36"/>
          <w:szCs w:val="36"/>
        </w:rPr>
      </w:pPr>
      <w:r>
        <w:rPr>
          <w:sz w:val="36"/>
          <w:szCs w:val="36"/>
        </w:rPr>
        <w:t>Requisitos inversos</w:t>
      </w:r>
    </w:p>
    <w:p w14:paraId="5C909CB7" w14:textId="77777777" w:rsidR="00576773" w:rsidRDefault="00CD25F0">
      <w:r>
        <w:t xml:space="preserve">O </w:t>
      </w:r>
      <w:r>
        <w:rPr>
          <w:b/>
        </w:rPr>
        <w:t>sistema de controle</w:t>
      </w:r>
      <w:r>
        <w:t xml:space="preserve"> não deve </w:t>
      </w:r>
      <w:r>
        <w:rPr>
          <w:b/>
        </w:rPr>
        <w:t>vender</w:t>
      </w:r>
      <w:r>
        <w:t xml:space="preserve"> uma </w:t>
      </w:r>
      <w:r>
        <w:rPr>
          <w:b/>
        </w:rPr>
        <w:t>mercadoria</w:t>
      </w:r>
      <w:r>
        <w:t xml:space="preserve"> que já está em processo de </w:t>
      </w:r>
      <w:r>
        <w:rPr>
          <w:b/>
        </w:rPr>
        <w:t>venda</w:t>
      </w:r>
      <w:r>
        <w:t>.</w:t>
      </w:r>
    </w:p>
    <w:p w14:paraId="32D905CD" w14:textId="77777777" w:rsidR="00576773" w:rsidRDefault="00CD25F0">
      <w:r>
        <w:pict w14:anchorId="6D384642">
          <v:rect id="_x0000_i1026" style="width:0;height:1.5pt" o:hralign="center" o:hrstd="t" o:hr="t" fillcolor="#a0a0a0" stroked="f"/>
        </w:pict>
      </w:r>
    </w:p>
    <w:p w14:paraId="4AC063D6" w14:textId="77777777" w:rsidR="00576773" w:rsidRDefault="00CD25F0">
      <w:pPr>
        <w:jc w:val="center"/>
      </w:pPr>
      <w:r>
        <w:rPr>
          <w:sz w:val="48"/>
          <w:szCs w:val="48"/>
        </w:rPr>
        <w:t>Desenho DFD</w:t>
      </w:r>
    </w:p>
    <w:p w14:paraId="51C2E4D4" w14:textId="77777777" w:rsidR="00576773" w:rsidRDefault="00CD25F0">
      <w:r>
        <w:rPr>
          <w:noProof/>
        </w:rPr>
        <w:drawing>
          <wp:inline distT="114300" distB="114300" distL="114300" distR="114300" wp14:anchorId="22EC496A" wp14:editId="5DC92FAA">
            <wp:extent cx="5943600" cy="2400300"/>
            <wp:effectExtent l="0" t="0" r="0" b="0"/>
            <wp:docPr id="4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D17BEC" w14:textId="77777777" w:rsidR="00576773" w:rsidRDefault="00576773"/>
    <w:p w14:paraId="4B8BDD95" w14:textId="77777777" w:rsidR="00576773" w:rsidRDefault="00CD25F0">
      <w:r>
        <w:pict w14:anchorId="0A366387">
          <v:rect id="_x0000_i1027" style="width:0;height:1.5pt" o:hralign="center" o:hrstd="t" o:hr="t" fillcolor="#a0a0a0" stroked="f"/>
        </w:pict>
      </w:r>
    </w:p>
    <w:p w14:paraId="4FC07698" w14:textId="77777777" w:rsidR="00576773" w:rsidRDefault="00CD25F0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Features</w:t>
      </w:r>
      <w:proofErr w:type="spellEnd"/>
    </w:p>
    <w:p w14:paraId="25927A6A" w14:textId="77777777" w:rsidR="00576773" w:rsidRDefault="00576773"/>
    <w:p w14:paraId="7F6EFC23" w14:textId="77777777" w:rsidR="00576773" w:rsidRDefault="00CD25F0">
      <w:pPr>
        <w:rPr>
          <w:sz w:val="28"/>
          <w:szCs w:val="28"/>
        </w:rPr>
      </w:pPr>
      <w:r>
        <w:rPr>
          <w:sz w:val="28"/>
          <w:szCs w:val="28"/>
        </w:rPr>
        <w:t>Calcular o valor do estoque a preço de compra</w:t>
      </w:r>
    </w:p>
    <w:p w14:paraId="5FCBBD6E" w14:textId="77777777" w:rsidR="00576773" w:rsidRDefault="00CD25F0">
      <w:pPr>
        <w:ind w:left="720"/>
        <w:rPr>
          <w:sz w:val="28"/>
          <w:szCs w:val="28"/>
        </w:rPr>
      </w:pPr>
      <w:r>
        <w:lastRenderedPageBreak/>
        <w:t xml:space="preserve">Ser capaz de </w:t>
      </w:r>
      <w:del w:id="4" w:author="Arndt" w:date="2018-03-31T10:33:00Z">
        <w:r w:rsidDel="00DC5340">
          <w:delText xml:space="preserve">pegar </w:delText>
        </w:r>
      </w:del>
      <w:r>
        <w:t xml:space="preserve">calcular o </w:t>
      </w:r>
      <w:r>
        <w:rPr>
          <w:b/>
        </w:rPr>
        <w:t>capital</w:t>
      </w:r>
      <w:r>
        <w:t xml:space="preserve"> </w:t>
      </w:r>
      <w:proofErr w:type="gramStart"/>
      <w:r>
        <w:t>adquirido  se</w:t>
      </w:r>
      <w:proofErr w:type="gramEnd"/>
      <w:r>
        <w:t xml:space="preserve"> </w:t>
      </w:r>
      <w:r>
        <w:rPr>
          <w:b/>
        </w:rPr>
        <w:t>vendesse</w:t>
      </w:r>
      <w:r>
        <w:t xml:space="preserve"> t</w:t>
      </w:r>
      <w:r>
        <w:t xml:space="preserve">odos os </w:t>
      </w:r>
      <w:r>
        <w:rPr>
          <w:b/>
        </w:rPr>
        <w:t>itens</w:t>
      </w:r>
      <w:r>
        <w:t xml:space="preserve"> no </w:t>
      </w:r>
      <w:r>
        <w:rPr>
          <w:b/>
        </w:rPr>
        <w:t>estoque</w:t>
      </w:r>
      <w:r>
        <w:t xml:space="preserve"> a </w:t>
      </w:r>
      <w:r>
        <w:rPr>
          <w:b/>
        </w:rPr>
        <w:t>preço de compra</w:t>
      </w:r>
      <w:r>
        <w:t xml:space="preserve">. Também deve se dar a opção de analisar quanto ganharia se </w:t>
      </w:r>
      <w:r>
        <w:rPr>
          <w:b/>
        </w:rPr>
        <w:t>vendesse</w:t>
      </w:r>
      <w:r>
        <w:t xml:space="preserve"> apenas </w:t>
      </w:r>
      <w:r>
        <w:rPr>
          <w:b/>
        </w:rPr>
        <w:t>itens</w:t>
      </w:r>
      <w:r>
        <w:t xml:space="preserve"> específicos a </w:t>
      </w:r>
      <w:r>
        <w:rPr>
          <w:b/>
        </w:rPr>
        <w:t>preço de compra</w:t>
      </w:r>
      <w:r>
        <w:t xml:space="preserve">. Essa </w:t>
      </w:r>
      <w:proofErr w:type="spellStart"/>
      <w:r>
        <w:t>feature</w:t>
      </w:r>
      <w:proofErr w:type="spellEnd"/>
      <w:r>
        <w:t xml:space="preserve"> deve </w:t>
      </w:r>
      <w:commentRangeStart w:id="5"/>
      <w:r>
        <w:t xml:space="preserve">fazer relatórios concisos </w:t>
      </w:r>
      <w:commentRangeEnd w:id="5"/>
      <w:r w:rsidR="00DC5340">
        <w:rPr>
          <w:rStyle w:val="CommentReference"/>
        </w:rPr>
        <w:commentReference w:id="5"/>
      </w:r>
      <w:r>
        <w:t>com essas informações, atualizados diariamente para que s</w:t>
      </w:r>
      <w:r>
        <w:t xml:space="preserve">e possa ter uma noção de </w:t>
      </w:r>
      <w:r>
        <w:rPr>
          <w:b/>
        </w:rPr>
        <w:t>capital</w:t>
      </w:r>
      <w:r>
        <w:t xml:space="preserve"> que deveria ser investido e quanto será adquirido.</w:t>
      </w:r>
    </w:p>
    <w:p w14:paraId="262F0266" w14:textId="77777777" w:rsidR="00576773" w:rsidRDefault="00576773"/>
    <w:p w14:paraId="747BC9EF" w14:textId="77777777" w:rsidR="00576773" w:rsidRDefault="00CD25F0">
      <w:pPr>
        <w:rPr>
          <w:sz w:val="28"/>
          <w:szCs w:val="28"/>
        </w:rPr>
      </w:pPr>
      <w:r>
        <w:rPr>
          <w:sz w:val="28"/>
          <w:szCs w:val="28"/>
        </w:rPr>
        <w:t>Calcular o valor do estoque a preço de venda</w:t>
      </w:r>
    </w:p>
    <w:p w14:paraId="4BFECF95" w14:textId="77777777" w:rsidR="00576773" w:rsidRDefault="00CD25F0">
      <w:pPr>
        <w:ind w:left="720"/>
      </w:pPr>
      <w:r>
        <w:t xml:space="preserve">Ser capaz de pegar calcular o </w:t>
      </w:r>
      <w:r>
        <w:rPr>
          <w:b/>
        </w:rPr>
        <w:t>capital</w:t>
      </w:r>
      <w:r>
        <w:t xml:space="preserve"> </w:t>
      </w:r>
      <w:proofErr w:type="gramStart"/>
      <w:r>
        <w:t>adquirido  se</w:t>
      </w:r>
      <w:proofErr w:type="gramEnd"/>
      <w:r>
        <w:t xml:space="preserve"> </w:t>
      </w:r>
      <w:r>
        <w:rPr>
          <w:b/>
        </w:rPr>
        <w:t>vendesse</w:t>
      </w:r>
      <w:r>
        <w:t xml:space="preserve"> todos os </w:t>
      </w:r>
      <w:r>
        <w:rPr>
          <w:b/>
        </w:rPr>
        <w:t>itens</w:t>
      </w:r>
      <w:r>
        <w:t xml:space="preserve"> no </w:t>
      </w:r>
      <w:r>
        <w:rPr>
          <w:b/>
        </w:rPr>
        <w:t>estoque</w:t>
      </w:r>
      <w:r>
        <w:t xml:space="preserve"> a </w:t>
      </w:r>
      <w:r>
        <w:rPr>
          <w:b/>
        </w:rPr>
        <w:t>preço de venda</w:t>
      </w:r>
      <w:r>
        <w:t xml:space="preserve">. Também deve se dar a opção de analisar quanto ganharia se </w:t>
      </w:r>
      <w:r>
        <w:rPr>
          <w:b/>
        </w:rPr>
        <w:t>vendesse</w:t>
      </w:r>
      <w:r>
        <w:t xml:space="preserve"> apenas </w:t>
      </w:r>
      <w:r>
        <w:rPr>
          <w:b/>
        </w:rPr>
        <w:t>itens</w:t>
      </w:r>
      <w:r>
        <w:t xml:space="preserve"> específicos a </w:t>
      </w:r>
      <w:r>
        <w:rPr>
          <w:b/>
        </w:rPr>
        <w:t>preço de venda</w:t>
      </w:r>
      <w:r>
        <w:t xml:space="preserve">. Essa </w:t>
      </w:r>
      <w:proofErr w:type="spellStart"/>
      <w:r>
        <w:t>feature</w:t>
      </w:r>
      <w:proofErr w:type="spellEnd"/>
      <w:r>
        <w:t xml:space="preserve"> deve fazer relatórios concisos com essas informações, atualizados diariamente para que se possa ter uma noção de </w:t>
      </w:r>
      <w:r>
        <w:rPr>
          <w:b/>
        </w:rPr>
        <w:t>capital</w:t>
      </w:r>
      <w:r>
        <w:t xml:space="preserve"> que deveri</w:t>
      </w:r>
      <w:r>
        <w:t>a ser investido e quanto será adquirido.</w:t>
      </w:r>
    </w:p>
    <w:p w14:paraId="096E676A" w14:textId="77777777" w:rsidR="00576773" w:rsidRDefault="00576773"/>
    <w:p w14:paraId="6B8210A4" w14:textId="77777777" w:rsidR="00576773" w:rsidRDefault="00CD25F0">
      <w:pPr>
        <w:rPr>
          <w:sz w:val="28"/>
          <w:szCs w:val="28"/>
        </w:rPr>
      </w:pPr>
      <w:r>
        <w:rPr>
          <w:sz w:val="28"/>
          <w:szCs w:val="28"/>
        </w:rPr>
        <w:t>Dar baixa no estoque quando um item é vendido</w:t>
      </w:r>
    </w:p>
    <w:p w14:paraId="77C55A30" w14:textId="77777777" w:rsidR="00576773" w:rsidRDefault="00CD25F0">
      <w:pPr>
        <w:ind w:left="720"/>
      </w:pPr>
      <w:r>
        <w:t xml:space="preserve">Assim que a </w:t>
      </w:r>
      <w:r>
        <w:rPr>
          <w:b/>
        </w:rPr>
        <w:t>venda</w:t>
      </w:r>
      <w:r>
        <w:t xml:space="preserve"> de um </w:t>
      </w:r>
      <w:r>
        <w:rPr>
          <w:b/>
        </w:rPr>
        <w:t>item</w:t>
      </w:r>
      <w:r>
        <w:t xml:space="preserve"> for </w:t>
      </w:r>
      <w:proofErr w:type="gramStart"/>
      <w:r>
        <w:t>confirmada ,</w:t>
      </w:r>
      <w:proofErr w:type="gramEnd"/>
      <w:r>
        <w:t xml:space="preserve"> o </w:t>
      </w:r>
      <w:r>
        <w:rPr>
          <w:b/>
        </w:rPr>
        <w:t>sistema de controle</w:t>
      </w:r>
      <w:r>
        <w:t xml:space="preserve"> dá </w:t>
      </w:r>
      <w:r>
        <w:rPr>
          <w:b/>
        </w:rPr>
        <w:t>baixa no estoque</w:t>
      </w:r>
      <w:r>
        <w:t xml:space="preserve"> daquele </w:t>
      </w:r>
      <w:r>
        <w:rPr>
          <w:b/>
        </w:rPr>
        <w:t>item</w:t>
      </w:r>
      <w:r>
        <w:t xml:space="preserve">, </w:t>
      </w:r>
      <w:commentRangeStart w:id="6"/>
      <w:r>
        <w:t xml:space="preserve">tomando todas as medidas necessárias para que a informação do </w:t>
      </w:r>
      <w:r>
        <w:rPr>
          <w:b/>
        </w:rPr>
        <w:t>esto</w:t>
      </w:r>
      <w:r>
        <w:rPr>
          <w:b/>
        </w:rPr>
        <w:t>que</w:t>
      </w:r>
      <w:r>
        <w:t xml:space="preserve"> esteja mais atualizada possível</w:t>
      </w:r>
      <w:commentRangeEnd w:id="6"/>
      <w:r w:rsidR="00DC5340">
        <w:rPr>
          <w:rStyle w:val="CommentReference"/>
        </w:rPr>
        <w:commentReference w:id="6"/>
      </w:r>
      <w:r>
        <w:t>.</w:t>
      </w:r>
    </w:p>
    <w:p w14:paraId="6921D1F4" w14:textId="77777777" w:rsidR="00576773" w:rsidRDefault="00576773">
      <w:pPr>
        <w:ind w:left="720"/>
      </w:pPr>
    </w:p>
    <w:p w14:paraId="51807AD8" w14:textId="77777777" w:rsidR="00576773" w:rsidRDefault="00CD25F0">
      <w:pPr>
        <w:rPr>
          <w:sz w:val="28"/>
          <w:szCs w:val="28"/>
        </w:rPr>
      </w:pPr>
      <w:r>
        <w:rPr>
          <w:sz w:val="28"/>
          <w:szCs w:val="28"/>
        </w:rPr>
        <w:t>Registrar entrega no estoque</w:t>
      </w:r>
    </w:p>
    <w:p w14:paraId="48F59E50" w14:textId="77777777" w:rsidR="00576773" w:rsidRDefault="00CD25F0">
      <w:pPr>
        <w:ind w:left="720"/>
      </w:pPr>
      <w:r>
        <w:t xml:space="preserve">Assim que </w:t>
      </w:r>
      <w:r>
        <w:rPr>
          <w:b/>
        </w:rPr>
        <w:t>itens</w:t>
      </w:r>
      <w:r>
        <w:t xml:space="preserve"> chegam </w:t>
      </w:r>
      <w:proofErr w:type="spellStart"/>
      <w:proofErr w:type="gramStart"/>
      <w:r>
        <w:t>a</w:t>
      </w:r>
      <w:proofErr w:type="spellEnd"/>
      <w:r>
        <w:t xml:space="preserve"> </w:t>
      </w:r>
      <w:r>
        <w:rPr>
          <w:b/>
        </w:rPr>
        <w:t xml:space="preserve"> loja</w:t>
      </w:r>
      <w:proofErr w:type="gramEnd"/>
      <w:r>
        <w:t xml:space="preserve">, o </w:t>
      </w:r>
      <w:r>
        <w:rPr>
          <w:b/>
        </w:rPr>
        <w:t>sistema de controle</w:t>
      </w:r>
      <w:r>
        <w:t xml:space="preserve"> registra a entrega e atualiza as informações relacionadas ao </w:t>
      </w:r>
      <w:r>
        <w:rPr>
          <w:b/>
        </w:rPr>
        <w:t>estoque</w:t>
      </w:r>
      <w:r>
        <w:t xml:space="preserve"> e os </w:t>
      </w:r>
      <w:r>
        <w:rPr>
          <w:b/>
        </w:rPr>
        <w:t>itens</w:t>
      </w:r>
      <w:r>
        <w:t xml:space="preserve"> entregues.</w:t>
      </w:r>
    </w:p>
    <w:p w14:paraId="11C747D8" w14:textId="77777777" w:rsidR="00576773" w:rsidRDefault="00576773">
      <w:pPr>
        <w:ind w:left="720"/>
      </w:pPr>
    </w:p>
    <w:p w14:paraId="251BE8B6" w14:textId="77777777" w:rsidR="00576773" w:rsidRDefault="00CD25F0">
      <w:pPr>
        <w:rPr>
          <w:sz w:val="28"/>
          <w:szCs w:val="28"/>
        </w:rPr>
      </w:pPr>
      <w:r>
        <w:rPr>
          <w:sz w:val="28"/>
          <w:szCs w:val="28"/>
        </w:rPr>
        <w:t>Faz o pedido de compra de material</w:t>
      </w:r>
    </w:p>
    <w:p w14:paraId="3ABB4D48" w14:textId="77777777" w:rsidR="00576773" w:rsidRDefault="00CD25F0">
      <w:pPr>
        <w:ind w:left="720"/>
      </w:pPr>
      <w:r>
        <w:t xml:space="preserve">Assim que requisitado, o </w:t>
      </w:r>
      <w:r>
        <w:rPr>
          <w:b/>
        </w:rPr>
        <w:t xml:space="preserve">sistema de controle </w:t>
      </w:r>
      <w:r>
        <w:t xml:space="preserve">deixa com que o </w:t>
      </w:r>
      <w:r>
        <w:rPr>
          <w:b/>
        </w:rPr>
        <w:t>gerente</w:t>
      </w:r>
      <w:r>
        <w:t xml:space="preserve"> selecione uma série de </w:t>
      </w:r>
      <w:r>
        <w:rPr>
          <w:b/>
        </w:rPr>
        <w:t>itens</w:t>
      </w:r>
      <w:r>
        <w:t xml:space="preserve">, faltantes ou não no </w:t>
      </w:r>
      <w:r>
        <w:rPr>
          <w:b/>
        </w:rPr>
        <w:t>estoque</w:t>
      </w:r>
      <w:r>
        <w:t xml:space="preserve">, para que seja feito um </w:t>
      </w:r>
      <w:r>
        <w:rPr>
          <w:b/>
        </w:rPr>
        <w:t>pedido de fornecimento</w:t>
      </w:r>
      <w:r>
        <w:t xml:space="preserve"> desses </w:t>
      </w:r>
      <w:r>
        <w:rPr>
          <w:b/>
        </w:rPr>
        <w:t>itens</w:t>
      </w:r>
      <w:r>
        <w:t xml:space="preserve"> ao </w:t>
      </w:r>
      <w:r>
        <w:rPr>
          <w:b/>
        </w:rPr>
        <w:t>fornecedor</w:t>
      </w:r>
      <w:r>
        <w:t xml:space="preserve">. </w:t>
      </w:r>
    </w:p>
    <w:p w14:paraId="3E90A1B7" w14:textId="77777777" w:rsidR="00576773" w:rsidRDefault="00576773"/>
    <w:p w14:paraId="4D98CC29" w14:textId="77777777" w:rsidR="00576773" w:rsidRDefault="00CD25F0">
      <w:r>
        <w:pict w14:anchorId="6394F28E">
          <v:rect id="_x0000_i1028" style="width:0;height:1.5pt" o:hralign="center" o:hrstd="t" o:hr="t" fillcolor="#a0a0a0" stroked="f"/>
        </w:pict>
      </w:r>
    </w:p>
    <w:p w14:paraId="79DD2332" w14:textId="77777777" w:rsidR="00576773" w:rsidRDefault="00CD25F0">
      <w:pPr>
        <w:jc w:val="center"/>
        <w:rPr>
          <w:sz w:val="48"/>
          <w:szCs w:val="48"/>
        </w:rPr>
      </w:pPr>
      <w:r>
        <w:rPr>
          <w:sz w:val="48"/>
          <w:szCs w:val="48"/>
        </w:rPr>
        <w:t>Exemplos de uso</w:t>
      </w:r>
    </w:p>
    <w:p w14:paraId="339C415B" w14:textId="77777777" w:rsidR="00576773" w:rsidRDefault="00CD25F0">
      <w:r>
        <w:rPr>
          <w:b/>
        </w:rPr>
        <w:t>Dado que</w:t>
      </w:r>
      <w:r>
        <w:t xml:space="preserve">: </w:t>
      </w:r>
    </w:p>
    <w:p w14:paraId="0C841435" w14:textId="77777777" w:rsidR="00576773" w:rsidRDefault="00CD25F0">
      <w:r>
        <w:rPr>
          <w:b/>
        </w:rPr>
        <w:t>Quando</w:t>
      </w:r>
      <w:r>
        <w:t xml:space="preserve">: </w:t>
      </w:r>
    </w:p>
    <w:p w14:paraId="4207E80E" w14:textId="77777777" w:rsidR="00576773" w:rsidRDefault="00CD25F0">
      <w:r>
        <w:rPr>
          <w:b/>
        </w:rPr>
        <w:t>Então</w:t>
      </w:r>
      <w:r>
        <w:t xml:space="preserve">: </w:t>
      </w:r>
    </w:p>
    <w:p w14:paraId="445E40C5" w14:textId="77777777" w:rsidR="00576773" w:rsidRDefault="00576773"/>
    <w:p w14:paraId="6EE79DAE" w14:textId="77777777" w:rsidR="00576773" w:rsidRDefault="00576773"/>
    <w:p w14:paraId="46990D6D" w14:textId="77777777" w:rsidR="00576773" w:rsidRDefault="00576773"/>
    <w:p w14:paraId="78A4FA1E" w14:textId="77777777" w:rsidR="00576773" w:rsidRDefault="00CD25F0">
      <w:r>
        <w:t>Cen</w:t>
      </w:r>
      <w:r>
        <w:t xml:space="preserve">ário “Adicionar um </w:t>
      </w:r>
      <w:r>
        <w:rPr>
          <w:b/>
        </w:rPr>
        <w:t>item</w:t>
      </w:r>
      <w:r>
        <w:t xml:space="preserve"> novo ao </w:t>
      </w:r>
      <w:r>
        <w:rPr>
          <w:b/>
        </w:rPr>
        <w:t>estoque</w:t>
      </w:r>
      <w:r>
        <w:t>”</w:t>
      </w:r>
    </w:p>
    <w:p w14:paraId="6C1C43D6" w14:textId="77777777" w:rsidR="00576773" w:rsidRDefault="00CD25F0">
      <w:pPr>
        <w:numPr>
          <w:ilvl w:val="0"/>
          <w:numId w:val="3"/>
        </w:numPr>
        <w:contextualSpacing/>
      </w:pPr>
      <w:r>
        <w:rPr>
          <w:u w:val="single"/>
        </w:rPr>
        <w:t>Dado que</w:t>
      </w:r>
      <w:r>
        <w:t xml:space="preserve"> o </w:t>
      </w:r>
      <w:r>
        <w:rPr>
          <w:b/>
        </w:rPr>
        <w:t>fornecedor</w:t>
      </w:r>
      <w:r>
        <w:t xml:space="preserve"> </w:t>
      </w:r>
      <w:r>
        <w:rPr>
          <w:b/>
        </w:rPr>
        <w:t>entregou</w:t>
      </w:r>
      <w:r>
        <w:t xml:space="preserve"> </w:t>
      </w:r>
      <w:proofErr w:type="gramStart"/>
      <w:r>
        <w:t>o(</w:t>
      </w:r>
      <w:proofErr w:type="gramEnd"/>
      <w:r>
        <w:t xml:space="preserve">s) </w:t>
      </w:r>
      <w:r>
        <w:rPr>
          <w:b/>
        </w:rPr>
        <w:t>item(</w:t>
      </w:r>
      <w:proofErr w:type="spellStart"/>
      <w:r>
        <w:rPr>
          <w:b/>
        </w:rPr>
        <w:t>ns</w:t>
      </w:r>
      <w:proofErr w:type="spellEnd"/>
      <w:r>
        <w:rPr>
          <w:b/>
        </w:rPr>
        <w:t>)</w:t>
      </w:r>
    </w:p>
    <w:p w14:paraId="13635B29" w14:textId="77777777" w:rsidR="00576773" w:rsidRDefault="00CD25F0">
      <w:pPr>
        <w:numPr>
          <w:ilvl w:val="0"/>
          <w:numId w:val="3"/>
        </w:numPr>
        <w:contextualSpacing/>
      </w:pPr>
      <w:r>
        <w:rPr>
          <w:u w:val="single"/>
        </w:rPr>
        <w:t>E dado que</w:t>
      </w:r>
      <w:r>
        <w:t xml:space="preserve"> o </w:t>
      </w:r>
      <w:commentRangeStart w:id="7"/>
      <w:r>
        <w:rPr>
          <w:b/>
        </w:rPr>
        <w:t>vendedor</w:t>
      </w:r>
      <w:r>
        <w:t xml:space="preserve"> </w:t>
      </w:r>
      <w:commentRangeEnd w:id="7"/>
      <w:r w:rsidR="00A91F09">
        <w:rPr>
          <w:rStyle w:val="CommentReference"/>
        </w:rPr>
        <w:commentReference w:id="7"/>
      </w:r>
      <w:r>
        <w:t xml:space="preserve">entrou no </w:t>
      </w:r>
      <w:r>
        <w:rPr>
          <w:b/>
        </w:rPr>
        <w:t>sistema de controle</w:t>
      </w:r>
    </w:p>
    <w:p w14:paraId="65ACF574" w14:textId="77777777" w:rsidR="00576773" w:rsidRDefault="00CD25F0">
      <w:pPr>
        <w:numPr>
          <w:ilvl w:val="0"/>
          <w:numId w:val="3"/>
        </w:numPr>
        <w:contextualSpacing/>
      </w:pPr>
      <w:r>
        <w:rPr>
          <w:u w:val="single"/>
        </w:rPr>
        <w:t>Quando</w:t>
      </w:r>
      <w:r>
        <w:t xml:space="preserve"> o </w:t>
      </w:r>
      <w:r>
        <w:rPr>
          <w:b/>
        </w:rPr>
        <w:t>vendedor</w:t>
      </w:r>
      <w:r>
        <w:t xml:space="preserve"> preencher as informações do </w:t>
      </w:r>
      <w:r>
        <w:rPr>
          <w:b/>
        </w:rPr>
        <w:t>item</w:t>
      </w:r>
    </w:p>
    <w:p w14:paraId="375160DF" w14:textId="77777777" w:rsidR="00576773" w:rsidRDefault="00CD25F0">
      <w:pPr>
        <w:numPr>
          <w:ilvl w:val="0"/>
          <w:numId w:val="3"/>
        </w:numPr>
        <w:contextualSpacing/>
      </w:pPr>
      <w:r>
        <w:rPr>
          <w:u w:val="single"/>
        </w:rPr>
        <w:t>E quando</w:t>
      </w:r>
      <w:r>
        <w:t xml:space="preserve"> o </w:t>
      </w:r>
      <w:r>
        <w:rPr>
          <w:b/>
        </w:rPr>
        <w:t>vendedor</w:t>
      </w:r>
      <w:r>
        <w:t xml:space="preserve"> clicar em “adicionar”</w:t>
      </w:r>
    </w:p>
    <w:p w14:paraId="47FE1CE8" w14:textId="77777777" w:rsidR="00576773" w:rsidRDefault="00CD25F0">
      <w:pPr>
        <w:numPr>
          <w:ilvl w:val="0"/>
          <w:numId w:val="3"/>
        </w:numPr>
        <w:contextualSpacing/>
      </w:pPr>
      <w:r>
        <w:rPr>
          <w:u w:val="single"/>
        </w:rPr>
        <w:t>Então</w:t>
      </w:r>
      <w:r>
        <w:t xml:space="preserve"> o </w:t>
      </w:r>
      <w:r>
        <w:rPr>
          <w:b/>
        </w:rPr>
        <w:t>sistema de controle</w:t>
      </w:r>
      <w:r>
        <w:t xml:space="preserve"> adiciona </w:t>
      </w:r>
      <w:proofErr w:type="gramStart"/>
      <w:r>
        <w:t>o(</w:t>
      </w:r>
      <w:proofErr w:type="gramEnd"/>
      <w:r>
        <w:t xml:space="preserve">s) </w:t>
      </w:r>
      <w:r>
        <w:rPr>
          <w:b/>
        </w:rPr>
        <w:t>item(</w:t>
      </w:r>
      <w:proofErr w:type="spellStart"/>
      <w:r>
        <w:rPr>
          <w:b/>
        </w:rPr>
        <w:t>ns</w:t>
      </w:r>
      <w:proofErr w:type="spellEnd"/>
      <w:r>
        <w:rPr>
          <w:b/>
        </w:rPr>
        <w:t>)</w:t>
      </w:r>
      <w:r>
        <w:t xml:space="preserve"> no </w:t>
      </w:r>
      <w:r>
        <w:rPr>
          <w:b/>
        </w:rPr>
        <w:t>estoque</w:t>
      </w:r>
    </w:p>
    <w:p w14:paraId="7AA7DE93" w14:textId="77777777" w:rsidR="00576773" w:rsidRDefault="00CD25F0">
      <w:pPr>
        <w:numPr>
          <w:ilvl w:val="0"/>
          <w:numId w:val="3"/>
        </w:numPr>
        <w:contextualSpacing/>
      </w:pPr>
      <w:r>
        <w:rPr>
          <w:u w:val="single"/>
        </w:rPr>
        <w:lastRenderedPageBreak/>
        <w:t>E então</w:t>
      </w:r>
      <w:r>
        <w:t xml:space="preserve"> o </w:t>
      </w:r>
      <w:r>
        <w:rPr>
          <w:b/>
        </w:rPr>
        <w:t>sistema de controle</w:t>
      </w:r>
      <w:r>
        <w:t xml:space="preserve"> verifica quantos </w:t>
      </w:r>
      <w:proofErr w:type="gramStart"/>
      <w:r>
        <w:t>daquele(</w:t>
      </w:r>
      <w:proofErr w:type="gramEnd"/>
      <w:r>
        <w:t xml:space="preserve">s) </w:t>
      </w:r>
      <w:r>
        <w:rPr>
          <w:b/>
        </w:rPr>
        <w:t>item(</w:t>
      </w:r>
      <w:proofErr w:type="spellStart"/>
      <w:r>
        <w:rPr>
          <w:b/>
        </w:rPr>
        <w:t>ns</w:t>
      </w:r>
      <w:proofErr w:type="spellEnd"/>
      <w:r>
        <w:rPr>
          <w:b/>
        </w:rPr>
        <w:t>)</w:t>
      </w:r>
      <w:r>
        <w:t xml:space="preserve"> tem no </w:t>
      </w:r>
      <w:r>
        <w:rPr>
          <w:b/>
        </w:rPr>
        <w:t>estoque</w:t>
      </w:r>
      <w:r>
        <w:t xml:space="preserve"> </w:t>
      </w:r>
    </w:p>
    <w:p w14:paraId="151295A1" w14:textId="77777777" w:rsidR="00576773" w:rsidRDefault="00CD25F0">
      <w:pPr>
        <w:numPr>
          <w:ilvl w:val="0"/>
          <w:numId w:val="3"/>
        </w:numPr>
        <w:contextualSpacing/>
      </w:pPr>
      <w:r>
        <w:rPr>
          <w:u w:val="single"/>
        </w:rPr>
        <w:t>E então</w:t>
      </w:r>
      <w:r>
        <w:t xml:space="preserve"> informa ao </w:t>
      </w:r>
      <w:r>
        <w:rPr>
          <w:b/>
        </w:rPr>
        <w:t>vendedor</w:t>
      </w:r>
      <w:r>
        <w:t xml:space="preserve"> a quantidade </w:t>
      </w:r>
      <w:proofErr w:type="gramStart"/>
      <w:r>
        <w:t>daquele(</w:t>
      </w:r>
      <w:proofErr w:type="gramEnd"/>
      <w:r>
        <w:t xml:space="preserve">s) </w:t>
      </w:r>
      <w:r>
        <w:rPr>
          <w:b/>
        </w:rPr>
        <w:t>item(</w:t>
      </w:r>
      <w:proofErr w:type="spellStart"/>
      <w:r>
        <w:rPr>
          <w:b/>
        </w:rPr>
        <w:t>ns</w:t>
      </w:r>
      <w:proofErr w:type="spellEnd"/>
      <w:r>
        <w:rPr>
          <w:b/>
        </w:rPr>
        <w:t>)</w:t>
      </w:r>
      <w:r>
        <w:t xml:space="preserve"> </w:t>
      </w:r>
    </w:p>
    <w:p w14:paraId="05030E72" w14:textId="77777777" w:rsidR="00576773" w:rsidRDefault="00576773"/>
    <w:p w14:paraId="614DCD6E" w14:textId="77777777" w:rsidR="00576773" w:rsidRDefault="00CD25F0">
      <w:r>
        <w:t xml:space="preserve">Cenário “Adicionar um </w:t>
      </w:r>
      <w:r>
        <w:rPr>
          <w:b/>
        </w:rPr>
        <w:t>fornecedor</w:t>
      </w:r>
      <w:r>
        <w:t xml:space="preserve"> novo”</w:t>
      </w:r>
    </w:p>
    <w:p w14:paraId="00CEE0A3" w14:textId="77777777" w:rsidR="00576773" w:rsidRDefault="00CD25F0">
      <w:pPr>
        <w:numPr>
          <w:ilvl w:val="0"/>
          <w:numId w:val="3"/>
        </w:numPr>
        <w:contextualSpacing/>
      </w:pPr>
      <w:r>
        <w:rPr>
          <w:u w:val="single"/>
        </w:rPr>
        <w:t>Dado que</w:t>
      </w:r>
      <w:r>
        <w:t xml:space="preserve"> o </w:t>
      </w:r>
      <w:r>
        <w:rPr>
          <w:b/>
        </w:rPr>
        <w:t>gerent</w:t>
      </w:r>
      <w:r>
        <w:rPr>
          <w:b/>
        </w:rPr>
        <w:t>e</w:t>
      </w:r>
      <w:r>
        <w:t xml:space="preserve"> encontrou um </w:t>
      </w:r>
      <w:r>
        <w:rPr>
          <w:b/>
        </w:rPr>
        <w:t>fornecedor</w:t>
      </w:r>
      <w:r>
        <w:t xml:space="preserve"> de um </w:t>
      </w:r>
      <w:r>
        <w:rPr>
          <w:b/>
        </w:rPr>
        <w:t>item</w:t>
      </w:r>
      <w:r>
        <w:t xml:space="preserve"> específico</w:t>
      </w:r>
    </w:p>
    <w:p w14:paraId="1B8C815E" w14:textId="77777777" w:rsidR="00576773" w:rsidRDefault="00CD25F0">
      <w:pPr>
        <w:numPr>
          <w:ilvl w:val="0"/>
          <w:numId w:val="3"/>
        </w:numPr>
        <w:contextualSpacing/>
      </w:pPr>
      <w:r>
        <w:rPr>
          <w:u w:val="single"/>
        </w:rPr>
        <w:t>E dado que</w:t>
      </w:r>
      <w:r>
        <w:t xml:space="preserve"> o </w:t>
      </w:r>
      <w:r>
        <w:rPr>
          <w:b/>
        </w:rPr>
        <w:t>gerente</w:t>
      </w:r>
      <w:r>
        <w:t xml:space="preserve"> já negociou a </w:t>
      </w:r>
      <w:r>
        <w:rPr>
          <w:b/>
        </w:rPr>
        <w:t>entrega</w:t>
      </w:r>
      <w:r>
        <w:t xml:space="preserve"> de </w:t>
      </w:r>
      <w:proofErr w:type="gramStart"/>
      <w:r>
        <w:rPr>
          <w:b/>
        </w:rPr>
        <w:t>item(</w:t>
      </w:r>
      <w:proofErr w:type="spellStart"/>
      <w:proofErr w:type="gramEnd"/>
      <w:r>
        <w:rPr>
          <w:b/>
        </w:rPr>
        <w:t>ns</w:t>
      </w:r>
      <w:proofErr w:type="spellEnd"/>
      <w:r>
        <w:rPr>
          <w:b/>
        </w:rPr>
        <w:t>)</w:t>
      </w:r>
      <w:r>
        <w:t xml:space="preserve"> com o </w:t>
      </w:r>
      <w:r>
        <w:rPr>
          <w:b/>
        </w:rPr>
        <w:t>fornecedor</w:t>
      </w:r>
    </w:p>
    <w:p w14:paraId="784BB6CF" w14:textId="77777777" w:rsidR="00576773" w:rsidRDefault="00CD25F0">
      <w:pPr>
        <w:numPr>
          <w:ilvl w:val="0"/>
          <w:numId w:val="3"/>
        </w:numPr>
        <w:contextualSpacing/>
      </w:pPr>
      <w:r>
        <w:rPr>
          <w:u w:val="single"/>
        </w:rPr>
        <w:t>E dado que</w:t>
      </w:r>
      <w:r>
        <w:t xml:space="preserve"> o </w:t>
      </w:r>
      <w:r>
        <w:rPr>
          <w:b/>
        </w:rPr>
        <w:t>gerente</w:t>
      </w:r>
      <w:r>
        <w:t xml:space="preserve"> entrou no </w:t>
      </w:r>
      <w:r>
        <w:rPr>
          <w:b/>
        </w:rPr>
        <w:t>sistema de controle</w:t>
      </w:r>
    </w:p>
    <w:p w14:paraId="0BB1095E" w14:textId="77777777" w:rsidR="00576773" w:rsidRDefault="00CD25F0">
      <w:pPr>
        <w:numPr>
          <w:ilvl w:val="0"/>
          <w:numId w:val="3"/>
        </w:numPr>
        <w:contextualSpacing/>
      </w:pPr>
      <w:r>
        <w:rPr>
          <w:u w:val="single"/>
        </w:rPr>
        <w:t>Quando</w:t>
      </w:r>
      <w:r>
        <w:t xml:space="preserve"> gerente preencher no </w:t>
      </w:r>
      <w:r>
        <w:rPr>
          <w:b/>
        </w:rPr>
        <w:t>sistema de controle</w:t>
      </w:r>
      <w:r>
        <w:t xml:space="preserve"> as informações do </w:t>
      </w:r>
      <w:r>
        <w:rPr>
          <w:b/>
        </w:rPr>
        <w:t>fornecedor</w:t>
      </w:r>
      <w:r>
        <w:t xml:space="preserve">, </w:t>
      </w:r>
      <w:proofErr w:type="gramStart"/>
      <w:r>
        <w:rPr>
          <w:b/>
        </w:rPr>
        <w:t>item(</w:t>
      </w:r>
      <w:proofErr w:type="spellStart"/>
      <w:proofErr w:type="gramEnd"/>
      <w:r>
        <w:rPr>
          <w:b/>
        </w:rPr>
        <w:t>ns</w:t>
      </w:r>
      <w:proofErr w:type="spellEnd"/>
      <w:r>
        <w:rPr>
          <w:b/>
        </w:rPr>
        <w:t>)</w:t>
      </w:r>
      <w:r>
        <w:t xml:space="preserve"> a serem entregues, </w:t>
      </w:r>
      <w:r>
        <w:rPr>
          <w:b/>
        </w:rPr>
        <w:t>prazo de entrega</w:t>
      </w:r>
      <w:r>
        <w:t xml:space="preserve"> de cada </w:t>
      </w:r>
      <w:r>
        <w:rPr>
          <w:b/>
        </w:rPr>
        <w:t>item</w:t>
      </w:r>
    </w:p>
    <w:p w14:paraId="21C11512" w14:textId="77777777" w:rsidR="00576773" w:rsidRDefault="00CD25F0">
      <w:pPr>
        <w:numPr>
          <w:ilvl w:val="0"/>
          <w:numId w:val="3"/>
        </w:numPr>
        <w:contextualSpacing/>
      </w:pPr>
      <w:r>
        <w:rPr>
          <w:u w:val="single"/>
        </w:rPr>
        <w:t>E quando</w:t>
      </w:r>
      <w:r>
        <w:t xml:space="preserve"> o </w:t>
      </w:r>
      <w:r>
        <w:rPr>
          <w:b/>
        </w:rPr>
        <w:t>gerente</w:t>
      </w:r>
      <w:r>
        <w:t xml:space="preserve"> clicar em “adicionar”</w:t>
      </w:r>
    </w:p>
    <w:p w14:paraId="075216AE" w14:textId="77777777" w:rsidR="00576773" w:rsidRDefault="00CD25F0">
      <w:pPr>
        <w:numPr>
          <w:ilvl w:val="0"/>
          <w:numId w:val="3"/>
        </w:numPr>
        <w:contextualSpacing/>
      </w:pPr>
      <w:r>
        <w:rPr>
          <w:u w:val="single"/>
        </w:rPr>
        <w:t>Então</w:t>
      </w:r>
      <w:r>
        <w:t xml:space="preserve"> o </w:t>
      </w:r>
      <w:r>
        <w:rPr>
          <w:b/>
        </w:rPr>
        <w:t>sistema de controle</w:t>
      </w:r>
      <w:r>
        <w:t xml:space="preserve"> adiciona o </w:t>
      </w:r>
      <w:r>
        <w:rPr>
          <w:b/>
        </w:rPr>
        <w:t>fornecedor</w:t>
      </w:r>
      <w:r>
        <w:t xml:space="preserve"> na tabela de com todos os </w:t>
      </w:r>
      <w:r>
        <w:rPr>
          <w:b/>
        </w:rPr>
        <w:t>fornecedores</w:t>
      </w:r>
    </w:p>
    <w:p w14:paraId="733CBB18" w14:textId="77777777" w:rsidR="00576773" w:rsidRDefault="00576773"/>
    <w:p w14:paraId="7BE27629" w14:textId="77777777" w:rsidR="00576773" w:rsidRDefault="00CD25F0">
      <w:r>
        <w:t xml:space="preserve">Cenário “Vender </w:t>
      </w:r>
      <w:proofErr w:type="gramStart"/>
      <w:r>
        <w:rPr>
          <w:b/>
        </w:rPr>
        <w:t>item(</w:t>
      </w:r>
      <w:proofErr w:type="spellStart"/>
      <w:proofErr w:type="gramEnd"/>
      <w:r>
        <w:rPr>
          <w:b/>
        </w:rPr>
        <w:t>ns</w:t>
      </w:r>
      <w:proofErr w:type="spellEnd"/>
      <w:r>
        <w:rPr>
          <w:b/>
        </w:rPr>
        <w:t>)</w:t>
      </w:r>
      <w:r>
        <w:t>”</w:t>
      </w:r>
    </w:p>
    <w:p w14:paraId="39DBF935" w14:textId="77777777" w:rsidR="00576773" w:rsidRDefault="00CD25F0">
      <w:pPr>
        <w:numPr>
          <w:ilvl w:val="0"/>
          <w:numId w:val="3"/>
        </w:numPr>
        <w:contextualSpacing/>
      </w:pPr>
      <w:r>
        <w:rPr>
          <w:u w:val="single"/>
        </w:rPr>
        <w:t>Dado que</w:t>
      </w:r>
      <w:r>
        <w:t xml:space="preserve"> o </w:t>
      </w:r>
      <w:r>
        <w:rPr>
          <w:b/>
        </w:rPr>
        <w:t>cliente</w:t>
      </w:r>
      <w:r>
        <w:t xml:space="preserve"> escolheu </w:t>
      </w:r>
      <w:proofErr w:type="gramStart"/>
      <w:r>
        <w:t>o(</w:t>
      </w:r>
      <w:proofErr w:type="gramEnd"/>
      <w:r>
        <w:t xml:space="preserve">s) </w:t>
      </w:r>
      <w:r>
        <w:rPr>
          <w:b/>
        </w:rPr>
        <w:t>item(</w:t>
      </w:r>
      <w:proofErr w:type="spellStart"/>
      <w:r>
        <w:rPr>
          <w:b/>
        </w:rPr>
        <w:t>ns</w:t>
      </w:r>
      <w:proofErr w:type="spellEnd"/>
      <w:r>
        <w:rPr>
          <w:b/>
        </w:rPr>
        <w:t>)</w:t>
      </w:r>
      <w:r>
        <w:t xml:space="preserve"> que deseja comprar</w:t>
      </w:r>
    </w:p>
    <w:p w14:paraId="46F438E6" w14:textId="77777777" w:rsidR="00576773" w:rsidRDefault="00CD25F0">
      <w:pPr>
        <w:numPr>
          <w:ilvl w:val="0"/>
          <w:numId w:val="3"/>
        </w:numPr>
        <w:contextualSpacing/>
      </w:pPr>
      <w:r>
        <w:rPr>
          <w:u w:val="single"/>
        </w:rPr>
        <w:t>E dado que</w:t>
      </w:r>
      <w:r>
        <w:t xml:space="preserve"> </w:t>
      </w:r>
      <w:proofErr w:type="gramStart"/>
      <w:r>
        <w:t>o(</w:t>
      </w:r>
      <w:proofErr w:type="gramEnd"/>
      <w:r>
        <w:t xml:space="preserve">s) </w:t>
      </w:r>
      <w:r>
        <w:rPr>
          <w:b/>
        </w:rPr>
        <w:t>item(</w:t>
      </w:r>
      <w:proofErr w:type="spellStart"/>
      <w:r>
        <w:rPr>
          <w:b/>
        </w:rPr>
        <w:t>ns</w:t>
      </w:r>
      <w:proofErr w:type="spellEnd"/>
      <w:r>
        <w:rPr>
          <w:b/>
        </w:rPr>
        <w:t>)</w:t>
      </w:r>
      <w:r>
        <w:t xml:space="preserve"> está(</w:t>
      </w:r>
      <w:proofErr w:type="spellStart"/>
      <w:r>
        <w:t>ão</w:t>
      </w:r>
      <w:proofErr w:type="spellEnd"/>
      <w:r>
        <w:t>) disponível(</w:t>
      </w:r>
      <w:proofErr w:type="spellStart"/>
      <w:r>
        <w:t>is</w:t>
      </w:r>
      <w:proofErr w:type="spellEnd"/>
      <w:r>
        <w:t xml:space="preserve">) no </w:t>
      </w:r>
      <w:r>
        <w:rPr>
          <w:b/>
        </w:rPr>
        <w:t>estoque</w:t>
      </w:r>
    </w:p>
    <w:p w14:paraId="2237B6CF" w14:textId="77777777" w:rsidR="00576773" w:rsidRDefault="00CD25F0">
      <w:pPr>
        <w:numPr>
          <w:ilvl w:val="0"/>
          <w:numId w:val="3"/>
        </w:numPr>
        <w:contextualSpacing/>
      </w:pPr>
      <w:r>
        <w:rPr>
          <w:u w:val="single"/>
        </w:rPr>
        <w:t>E dado que</w:t>
      </w:r>
      <w:r>
        <w:t xml:space="preserve"> o </w:t>
      </w:r>
      <w:r>
        <w:rPr>
          <w:b/>
        </w:rPr>
        <w:t>vendedor</w:t>
      </w:r>
      <w:r>
        <w:t xml:space="preserve"> entrou no </w:t>
      </w:r>
      <w:r>
        <w:rPr>
          <w:b/>
        </w:rPr>
        <w:t>sistema de controle</w:t>
      </w:r>
    </w:p>
    <w:p w14:paraId="4E6CE237" w14:textId="77777777" w:rsidR="00576773" w:rsidRDefault="00CD25F0">
      <w:pPr>
        <w:numPr>
          <w:ilvl w:val="0"/>
          <w:numId w:val="3"/>
        </w:numPr>
        <w:contextualSpacing/>
      </w:pPr>
      <w:r>
        <w:rPr>
          <w:u w:val="single"/>
        </w:rPr>
        <w:t>Quando</w:t>
      </w:r>
      <w:r>
        <w:t xml:space="preserve"> o </w:t>
      </w:r>
      <w:r>
        <w:rPr>
          <w:b/>
        </w:rPr>
        <w:t>vendedor</w:t>
      </w:r>
      <w:r>
        <w:t xml:space="preserve"> preencher as informações </w:t>
      </w:r>
      <w:proofErr w:type="gramStart"/>
      <w:r>
        <w:t>do(</w:t>
      </w:r>
      <w:proofErr w:type="gramEnd"/>
      <w:r>
        <w:t xml:space="preserve">s) </w:t>
      </w:r>
      <w:r>
        <w:rPr>
          <w:b/>
        </w:rPr>
        <w:t>item(</w:t>
      </w:r>
      <w:proofErr w:type="spellStart"/>
      <w:r>
        <w:rPr>
          <w:b/>
        </w:rPr>
        <w:t>ns</w:t>
      </w:r>
      <w:proofErr w:type="spellEnd"/>
      <w:r>
        <w:rPr>
          <w:b/>
        </w:rPr>
        <w:t>)</w:t>
      </w:r>
    </w:p>
    <w:p w14:paraId="422F289A" w14:textId="77777777" w:rsidR="00576773" w:rsidRDefault="00CD25F0">
      <w:pPr>
        <w:numPr>
          <w:ilvl w:val="0"/>
          <w:numId w:val="3"/>
        </w:numPr>
        <w:contextualSpacing/>
      </w:pPr>
      <w:r>
        <w:rPr>
          <w:u w:val="single"/>
        </w:rPr>
        <w:t>E quando</w:t>
      </w:r>
      <w:r>
        <w:t xml:space="preserve"> o </w:t>
      </w:r>
      <w:r>
        <w:rPr>
          <w:b/>
        </w:rPr>
        <w:t>cliente</w:t>
      </w:r>
      <w:r>
        <w:t xml:space="preserve"> fizer o pagamento </w:t>
      </w:r>
      <w:proofErr w:type="gramStart"/>
      <w:r>
        <w:t>pelo(</w:t>
      </w:r>
      <w:proofErr w:type="gramEnd"/>
      <w:r>
        <w:t xml:space="preserve">s) </w:t>
      </w:r>
      <w:r>
        <w:rPr>
          <w:b/>
        </w:rPr>
        <w:t>item(</w:t>
      </w:r>
      <w:proofErr w:type="spellStart"/>
      <w:r>
        <w:rPr>
          <w:b/>
        </w:rPr>
        <w:t>ns</w:t>
      </w:r>
      <w:proofErr w:type="spellEnd"/>
      <w:r>
        <w:rPr>
          <w:b/>
        </w:rPr>
        <w:t>)</w:t>
      </w:r>
    </w:p>
    <w:p w14:paraId="263586DF" w14:textId="77777777" w:rsidR="00576773" w:rsidRDefault="00CD25F0">
      <w:pPr>
        <w:numPr>
          <w:ilvl w:val="0"/>
          <w:numId w:val="3"/>
        </w:numPr>
        <w:contextualSpacing/>
      </w:pPr>
      <w:r>
        <w:rPr>
          <w:u w:val="single"/>
        </w:rPr>
        <w:t>E quando</w:t>
      </w:r>
      <w:r>
        <w:t xml:space="preserve"> o </w:t>
      </w:r>
      <w:r>
        <w:rPr>
          <w:b/>
        </w:rPr>
        <w:t>v</w:t>
      </w:r>
      <w:r>
        <w:rPr>
          <w:b/>
        </w:rPr>
        <w:t>endedor</w:t>
      </w:r>
      <w:r>
        <w:t xml:space="preserve"> clicar em “vender”</w:t>
      </w:r>
    </w:p>
    <w:p w14:paraId="6E83D434" w14:textId="77777777" w:rsidR="00576773" w:rsidRDefault="00CD25F0">
      <w:pPr>
        <w:numPr>
          <w:ilvl w:val="0"/>
          <w:numId w:val="3"/>
        </w:numPr>
        <w:contextualSpacing/>
      </w:pPr>
      <w:r>
        <w:rPr>
          <w:u w:val="single"/>
        </w:rPr>
        <w:t>Então</w:t>
      </w:r>
      <w:r>
        <w:t xml:space="preserve"> o </w:t>
      </w:r>
      <w:r>
        <w:rPr>
          <w:b/>
        </w:rPr>
        <w:t>sistema de controle</w:t>
      </w:r>
      <w:r>
        <w:t xml:space="preserve"> remove </w:t>
      </w:r>
      <w:proofErr w:type="gramStart"/>
      <w:r>
        <w:t>o(</w:t>
      </w:r>
      <w:proofErr w:type="gramEnd"/>
      <w:r>
        <w:t xml:space="preserve">s) </w:t>
      </w:r>
      <w:r>
        <w:rPr>
          <w:b/>
        </w:rPr>
        <w:t>item(</w:t>
      </w:r>
      <w:proofErr w:type="spellStart"/>
      <w:r>
        <w:rPr>
          <w:b/>
        </w:rPr>
        <w:t>ns</w:t>
      </w:r>
      <w:proofErr w:type="spellEnd"/>
      <w:r>
        <w:rPr>
          <w:b/>
        </w:rPr>
        <w:t>)</w:t>
      </w:r>
      <w:r>
        <w:t xml:space="preserve"> do </w:t>
      </w:r>
      <w:r>
        <w:rPr>
          <w:b/>
        </w:rPr>
        <w:t>estoque</w:t>
      </w:r>
    </w:p>
    <w:p w14:paraId="5270BBC3" w14:textId="77777777" w:rsidR="00576773" w:rsidRDefault="00CD25F0">
      <w:pPr>
        <w:numPr>
          <w:ilvl w:val="0"/>
          <w:numId w:val="3"/>
        </w:numPr>
        <w:contextualSpacing/>
      </w:pPr>
      <w:r>
        <w:rPr>
          <w:u w:val="single"/>
        </w:rPr>
        <w:t>E então</w:t>
      </w:r>
      <w:r>
        <w:t xml:space="preserve"> o </w:t>
      </w:r>
      <w:r>
        <w:rPr>
          <w:b/>
        </w:rPr>
        <w:t>sistema de controle</w:t>
      </w:r>
      <w:r>
        <w:t xml:space="preserve"> verifica quantos </w:t>
      </w:r>
      <w:proofErr w:type="gramStart"/>
      <w:r>
        <w:t>daquele(</w:t>
      </w:r>
      <w:proofErr w:type="gramEnd"/>
      <w:r>
        <w:t xml:space="preserve">s) </w:t>
      </w:r>
      <w:r>
        <w:rPr>
          <w:b/>
        </w:rPr>
        <w:t>item(</w:t>
      </w:r>
      <w:proofErr w:type="spellStart"/>
      <w:r>
        <w:rPr>
          <w:b/>
        </w:rPr>
        <w:t>ns</w:t>
      </w:r>
      <w:proofErr w:type="spellEnd"/>
      <w:r>
        <w:rPr>
          <w:b/>
        </w:rPr>
        <w:t>)</w:t>
      </w:r>
      <w:r>
        <w:t xml:space="preserve"> tem no </w:t>
      </w:r>
      <w:r>
        <w:rPr>
          <w:b/>
        </w:rPr>
        <w:t>estoque</w:t>
      </w:r>
      <w:r>
        <w:t xml:space="preserve"> </w:t>
      </w:r>
    </w:p>
    <w:p w14:paraId="49DFFED5" w14:textId="77777777" w:rsidR="00576773" w:rsidRDefault="00CD25F0">
      <w:pPr>
        <w:numPr>
          <w:ilvl w:val="0"/>
          <w:numId w:val="3"/>
        </w:numPr>
        <w:contextualSpacing/>
      </w:pPr>
      <w:r>
        <w:rPr>
          <w:u w:val="single"/>
        </w:rPr>
        <w:t>E então</w:t>
      </w:r>
      <w:r>
        <w:t xml:space="preserve"> informa ao </w:t>
      </w:r>
      <w:r>
        <w:rPr>
          <w:b/>
        </w:rPr>
        <w:t>vendedor</w:t>
      </w:r>
      <w:r>
        <w:t xml:space="preserve"> a quantidade </w:t>
      </w:r>
      <w:proofErr w:type="gramStart"/>
      <w:r>
        <w:t>daquele(</w:t>
      </w:r>
      <w:proofErr w:type="gramEnd"/>
      <w:r>
        <w:t xml:space="preserve">s) </w:t>
      </w:r>
      <w:r>
        <w:rPr>
          <w:b/>
        </w:rPr>
        <w:t>item(</w:t>
      </w:r>
      <w:proofErr w:type="spellStart"/>
      <w:r>
        <w:rPr>
          <w:b/>
        </w:rPr>
        <w:t>ns</w:t>
      </w:r>
      <w:proofErr w:type="spellEnd"/>
      <w:r>
        <w:rPr>
          <w:b/>
        </w:rPr>
        <w:t>)</w:t>
      </w:r>
      <w:r>
        <w:t xml:space="preserve"> </w:t>
      </w:r>
    </w:p>
    <w:p w14:paraId="314006CC" w14:textId="77777777" w:rsidR="00576773" w:rsidRDefault="00576773"/>
    <w:p w14:paraId="00519CA6" w14:textId="77777777" w:rsidR="00576773" w:rsidRDefault="00CD25F0">
      <w:r>
        <w:pict w14:anchorId="642A1A7C">
          <v:rect id="_x0000_i1029" style="width:0;height:1.5pt" o:hralign="center" o:hrstd="t" o:hr="t" fillcolor="#a0a0a0" stroked="f"/>
        </w:pict>
      </w:r>
    </w:p>
    <w:p w14:paraId="55F34C4B" w14:textId="77777777" w:rsidR="00576773" w:rsidRDefault="00CD25F0">
      <w:pPr>
        <w:jc w:val="center"/>
        <w:rPr>
          <w:sz w:val="48"/>
          <w:szCs w:val="48"/>
        </w:rPr>
      </w:pPr>
      <w:r>
        <w:rPr>
          <w:sz w:val="48"/>
          <w:szCs w:val="48"/>
        </w:rPr>
        <w:t>Caso de uso</w:t>
      </w:r>
    </w:p>
    <w:p w14:paraId="71C2B7BB" w14:textId="77777777" w:rsidR="00576773" w:rsidRDefault="00576773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576773" w14:paraId="4F50C29C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F6B08" w14:textId="77777777" w:rsidR="00576773" w:rsidRDefault="00CD25F0">
            <w:pPr>
              <w:widowControl w:val="0"/>
              <w:spacing w:line="240" w:lineRule="auto"/>
            </w:pPr>
            <w:r>
              <w:t xml:space="preserve">Caso de </w:t>
            </w:r>
            <w:r>
              <w:t>uso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9F38A" w14:textId="77777777" w:rsidR="00576773" w:rsidRDefault="00CD25F0">
            <w:pPr>
              <w:widowControl w:val="0"/>
              <w:spacing w:line="240" w:lineRule="auto"/>
            </w:pPr>
            <w:r>
              <w:t xml:space="preserve">Recompra de </w:t>
            </w:r>
            <w:r>
              <w:rPr>
                <w:b/>
              </w:rPr>
              <w:t>item</w:t>
            </w:r>
          </w:p>
        </w:tc>
      </w:tr>
      <w:tr w:rsidR="00576773" w14:paraId="277F1D02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AD77" w14:textId="77777777" w:rsidR="00576773" w:rsidRDefault="00CD25F0">
            <w:pPr>
              <w:widowControl w:val="0"/>
              <w:spacing w:line="240" w:lineRule="auto"/>
            </w:pPr>
            <w:r>
              <w:t>Resumo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A36A" w14:textId="77777777" w:rsidR="00576773" w:rsidRDefault="00CD25F0">
            <w:pPr>
              <w:widowControl w:val="0"/>
              <w:spacing w:line="240" w:lineRule="auto"/>
            </w:pPr>
            <w:r>
              <w:rPr>
                <w:b/>
              </w:rPr>
              <w:t>Gerente</w:t>
            </w:r>
            <w:r>
              <w:t xml:space="preserve"> solicita a componente do </w:t>
            </w:r>
            <w:r>
              <w:rPr>
                <w:b/>
              </w:rPr>
              <w:t>sistema de controle</w:t>
            </w:r>
            <w:r>
              <w:t xml:space="preserve"> a </w:t>
            </w:r>
            <w:r>
              <w:rPr>
                <w:b/>
              </w:rPr>
              <w:t>compra</w:t>
            </w:r>
            <w:r>
              <w:t xml:space="preserve"> de </w:t>
            </w:r>
            <w:proofErr w:type="gramStart"/>
            <w:r>
              <w:t>um(</w:t>
            </w:r>
            <w:proofErr w:type="spellStart"/>
            <w:proofErr w:type="gramEnd"/>
            <w:r>
              <w:t>ns</w:t>
            </w:r>
            <w:proofErr w:type="spellEnd"/>
            <w:r>
              <w:t xml:space="preserve">) </w:t>
            </w:r>
            <w:r>
              <w:rPr>
                <w:b/>
              </w:rPr>
              <w:t>item(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  <w:r>
              <w:t xml:space="preserve"> que já estiveram antes no </w:t>
            </w:r>
            <w:r>
              <w:rPr>
                <w:b/>
              </w:rPr>
              <w:t>estoque</w:t>
            </w:r>
            <w:r>
              <w:t xml:space="preserve">, do </w:t>
            </w:r>
            <w:r>
              <w:rPr>
                <w:b/>
              </w:rPr>
              <w:t>fornecedor</w:t>
            </w:r>
            <w:r>
              <w:t xml:space="preserve"> do qual já tinha </w:t>
            </w:r>
            <w:r>
              <w:rPr>
                <w:b/>
              </w:rPr>
              <w:t>comprado</w:t>
            </w:r>
            <w:r>
              <w:t xml:space="preserve"> esse(s) </w:t>
            </w:r>
            <w:r>
              <w:rPr>
                <w:b/>
              </w:rPr>
              <w:t>item(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  <w:r>
              <w:t>.</w:t>
            </w:r>
          </w:p>
        </w:tc>
      </w:tr>
      <w:tr w:rsidR="00576773" w14:paraId="20251EF8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A72C" w14:textId="77777777" w:rsidR="00576773" w:rsidRDefault="00CD25F0">
            <w:pPr>
              <w:widowControl w:val="0"/>
              <w:spacing w:line="240" w:lineRule="auto"/>
            </w:pPr>
            <w:r>
              <w:t>Escopo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2DD5" w14:textId="77777777" w:rsidR="00576773" w:rsidRDefault="00CD25F0">
            <w:pPr>
              <w:widowControl w:val="0"/>
              <w:spacing w:line="240" w:lineRule="auto"/>
            </w:pPr>
            <w:r>
              <w:t xml:space="preserve">Obter </w:t>
            </w:r>
            <w:proofErr w:type="gramStart"/>
            <w:r>
              <w:t>o(</w:t>
            </w:r>
            <w:proofErr w:type="gramEnd"/>
            <w:r>
              <w:t xml:space="preserve">s) </w:t>
            </w:r>
            <w:r>
              <w:rPr>
                <w:b/>
              </w:rPr>
              <w:t>item(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  <w:r>
              <w:t xml:space="preserve"> já </w:t>
            </w:r>
            <w:r>
              <w:rPr>
                <w:b/>
              </w:rPr>
              <w:t>comprados</w:t>
            </w:r>
            <w:r>
              <w:t xml:space="preserve"> anteriormente</w:t>
            </w:r>
          </w:p>
        </w:tc>
      </w:tr>
      <w:tr w:rsidR="00576773" w14:paraId="1FA5B4B9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1DAB9" w14:textId="77777777" w:rsidR="00576773" w:rsidRDefault="00CD25F0">
            <w:pPr>
              <w:widowControl w:val="0"/>
              <w:spacing w:line="240" w:lineRule="auto"/>
            </w:pPr>
            <w:r>
              <w:t>Ator principal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C1BF" w14:textId="77777777" w:rsidR="00576773" w:rsidRDefault="00CD25F0">
            <w:pPr>
              <w:widowControl w:val="0"/>
              <w:spacing w:line="240" w:lineRule="auto"/>
            </w:pPr>
            <w:r>
              <w:rPr>
                <w:b/>
              </w:rPr>
              <w:t>Gerente</w:t>
            </w:r>
          </w:p>
        </w:tc>
      </w:tr>
      <w:tr w:rsidR="00576773" w14:paraId="120CEB82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2EC42" w14:textId="77777777" w:rsidR="00576773" w:rsidRDefault="00CD25F0">
            <w:pPr>
              <w:widowControl w:val="0"/>
              <w:spacing w:line="240" w:lineRule="auto"/>
            </w:pPr>
            <w:r>
              <w:t>Interessados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E6BA7" w14:textId="77777777" w:rsidR="00576773" w:rsidRDefault="00CD25F0">
            <w:pPr>
              <w:widowControl w:val="0"/>
              <w:spacing w:line="240" w:lineRule="auto"/>
            </w:pPr>
            <w:r>
              <w:rPr>
                <w:b/>
              </w:rPr>
              <w:t>Gerente</w:t>
            </w:r>
          </w:p>
          <w:p w14:paraId="7674D10A" w14:textId="77777777" w:rsidR="00576773" w:rsidRDefault="00CD25F0">
            <w:pPr>
              <w:spacing w:line="240" w:lineRule="auto"/>
              <w:ind w:left="720"/>
            </w:pPr>
            <w:r>
              <w:t xml:space="preserve">Objetivo: Garantir que tenha </w:t>
            </w:r>
            <w:proofErr w:type="gramStart"/>
            <w:r>
              <w:t>o(</w:t>
            </w:r>
            <w:proofErr w:type="gramEnd"/>
            <w:r>
              <w:t xml:space="preserve">s) </w:t>
            </w:r>
            <w:r>
              <w:rPr>
                <w:b/>
              </w:rPr>
              <w:t>item(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  <w:r>
              <w:t xml:space="preserve"> no </w:t>
            </w:r>
            <w:r>
              <w:rPr>
                <w:b/>
              </w:rPr>
              <w:t>estoque</w:t>
            </w:r>
            <w:r>
              <w:t xml:space="preserve"> para quando o </w:t>
            </w:r>
            <w:r>
              <w:rPr>
                <w:b/>
              </w:rPr>
              <w:t>vendedor</w:t>
            </w:r>
            <w:r>
              <w:t xml:space="preserve"> for </w:t>
            </w:r>
            <w:r>
              <w:rPr>
                <w:b/>
              </w:rPr>
              <w:t>vender</w:t>
            </w:r>
          </w:p>
          <w:p w14:paraId="7A8451B5" w14:textId="77777777" w:rsidR="00576773" w:rsidRDefault="00CD25F0">
            <w:pPr>
              <w:widowControl w:val="0"/>
              <w:spacing w:line="240" w:lineRule="auto"/>
            </w:pPr>
            <w:r>
              <w:rPr>
                <w:b/>
              </w:rPr>
              <w:t>Sistema de controle</w:t>
            </w:r>
          </w:p>
          <w:p w14:paraId="413F8E4E" w14:textId="77777777" w:rsidR="00576773" w:rsidRDefault="00CD25F0">
            <w:pPr>
              <w:widowControl w:val="0"/>
              <w:spacing w:line="240" w:lineRule="auto"/>
              <w:ind w:left="720"/>
              <w:rPr>
                <w:b/>
              </w:rPr>
            </w:pPr>
            <w:r>
              <w:t xml:space="preserve">Objetivo: Solicitar a </w:t>
            </w:r>
            <w:r>
              <w:rPr>
                <w:b/>
              </w:rPr>
              <w:t>compra</w:t>
            </w:r>
            <w:r>
              <w:t xml:space="preserve"> de </w:t>
            </w:r>
            <w:proofErr w:type="gramStart"/>
            <w:r>
              <w:rPr>
                <w:b/>
              </w:rPr>
              <w:t>item(</w:t>
            </w:r>
            <w:proofErr w:type="spellStart"/>
            <w:proofErr w:type="gramEnd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  <w:r>
              <w:t xml:space="preserve"> de um </w:t>
            </w:r>
            <w:r>
              <w:rPr>
                <w:b/>
              </w:rPr>
              <w:t>fornecedor</w:t>
            </w:r>
          </w:p>
          <w:p w14:paraId="3E43226C" w14:textId="77777777" w:rsidR="00576773" w:rsidRDefault="00CD25F0">
            <w:pPr>
              <w:widowControl w:val="0"/>
              <w:spacing w:line="240" w:lineRule="auto"/>
            </w:pPr>
            <w:r>
              <w:rPr>
                <w:b/>
              </w:rPr>
              <w:t>Estoque</w:t>
            </w:r>
          </w:p>
          <w:p w14:paraId="308C6C24" w14:textId="77777777" w:rsidR="00576773" w:rsidRDefault="00CD25F0">
            <w:pPr>
              <w:widowControl w:val="0"/>
              <w:spacing w:line="240" w:lineRule="auto"/>
              <w:ind w:left="720"/>
            </w:pPr>
            <w:r>
              <w:t xml:space="preserve">Objetivo: Armazenar </w:t>
            </w:r>
            <w:proofErr w:type="gramStart"/>
            <w:r>
              <w:t>o(</w:t>
            </w:r>
            <w:proofErr w:type="gramEnd"/>
            <w:r>
              <w:t xml:space="preserve">s) </w:t>
            </w:r>
            <w:r>
              <w:rPr>
                <w:b/>
              </w:rPr>
              <w:t>item(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  <w:r>
              <w:t xml:space="preserve"> que a loja tem a disposição para </w:t>
            </w:r>
            <w:r>
              <w:rPr>
                <w:b/>
              </w:rPr>
              <w:t>vender</w:t>
            </w:r>
          </w:p>
          <w:p w14:paraId="161D71EE" w14:textId="77777777" w:rsidR="00576773" w:rsidRDefault="00CD25F0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Fornecedor</w:t>
            </w:r>
          </w:p>
          <w:p w14:paraId="02A86A91" w14:textId="77777777" w:rsidR="00576773" w:rsidRDefault="00CD25F0">
            <w:pPr>
              <w:widowControl w:val="0"/>
              <w:spacing w:line="240" w:lineRule="auto"/>
              <w:ind w:left="720"/>
              <w:rPr>
                <w:b/>
              </w:rPr>
            </w:pPr>
            <w:r>
              <w:t xml:space="preserve">Objetivo: Fornecer </w:t>
            </w:r>
            <w:proofErr w:type="gramStart"/>
            <w:r>
              <w:t>o(</w:t>
            </w:r>
            <w:proofErr w:type="gramEnd"/>
            <w:r>
              <w:t xml:space="preserve">s) </w:t>
            </w:r>
            <w:r>
              <w:rPr>
                <w:b/>
              </w:rPr>
              <w:t>item(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  <w:r>
              <w:t xml:space="preserve"> solicitados pela </w:t>
            </w:r>
            <w:r>
              <w:rPr>
                <w:b/>
              </w:rPr>
              <w:t>loja</w:t>
            </w:r>
            <w:r>
              <w:t xml:space="preserve"> </w:t>
            </w:r>
          </w:p>
        </w:tc>
      </w:tr>
      <w:tr w:rsidR="00576773" w14:paraId="47287016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3A1DD" w14:textId="77777777" w:rsidR="00576773" w:rsidRDefault="00CD25F0">
            <w:pPr>
              <w:widowControl w:val="0"/>
              <w:spacing w:line="240" w:lineRule="auto"/>
            </w:pPr>
            <w:r>
              <w:lastRenderedPageBreak/>
              <w:t>Invariante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5847" w14:textId="77777777" w:rsidR="00576773" w:rsidRDefault="00576773">
            <w:pPr>
              <w:widowControl w:val="0"/>
              <w:spacing w:line="240" w:lineRule="auto"/>
            </w:pPr>
          </w:p>
        </w:tc>
      </w:tr>
      <w:tr w:rsidR="00576773" w14:paraId="1933E595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0E317" w14:textId="77777777" w:rsidR="00576773" w:rsidRDefault="00CD25F0">
            <w:pPr>
              <w:widowControl w:val="0"/>
              <w:spacing w:line="240" w:lineRule="auto"/>
            </w:pPr>
            <w:proofErr w:type="spellStart"/>
            <w:r>
              <w:t>Pré</w:t>
            </w:r>
            <w:proofErr w:type="spellEnd"/>
            <w:r>
              <w:t xml:space="preserve"> condições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4E72A" w14:textId="77777777" w:rsidR="00576773" w:rsidRDefault="00CD25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Gerente</w:t>
            </w:r>
            <w:r>
              <w:t xml:space="preserve"> querer </w:t>
            </w:r>
            <w:proofErr w:type="gramStart"/>
            <w:r>
              <w:t>o(</w:t>
            </w:r>
            <w:proofErr w:type="gramEnd"/>
            <w:r>
              <w:t xml:space="preserve">s) </w:t>
            </w:r>
            <w:r>
              <w:rPr>
                <w:b/>
              </w:rPr>
              <w:t>item(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  <w:r>
              <w:t xml:space="preserve"> a disposição para </w:t>
            </w:r>
            <w:r>
              <w:rPr>
                <w:b/>
              </w:rPr>
              <w:t>venda</w:t>
            </w:r>
          </w:p>
          <w:p w14:paraId="6E54E8D5" w14:textId="77777777" w:rsidR="00576773" w:rsidRDefault="00CD25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Gerente</w:t>
            </w:r>
            <w:r>
              <w:t xml:space="preserve"> estar </w:t>
            </w:r>
            <w:proofErr w:type="spellStart"/>
            <w:r>
              <w:t>logado</w:t>
            </w:r>
            <w:proofErr w:type="spellEnd"/>
            <w:r>
              <w:t xml:space="preserve"> no </w:t>
            </w:r>
            <w:r>
              <w:rPr>
                <w:b/>
              </w:rPr>
              <w:t>sistema de</w:t>
            </w:r>
            <w:r>
              <w:rPr>
                <w:b/>
              </w:rPr>
              <w:t xml:space="preserve"> controle</w:t>
            </w:r>
          </w:p>
          <w:p w14:paraId="4A752485" w14:textId="77777777" w:rsidR="00576773" w:rsidRDefault="00CD25F0">
            <w:pPr>
              <w:widowControl w:val="0"/>
              <w:spacing w:line="240" w:lineRule="auto"/>
            </w:pPr>
            <w:r>
              <w:rPr>
                <w:b/>
              </w:rPr>
              <w:t>Gerente</w:t>
            </w:r>
            <w:r>
              <w:t xml:space="preserve"> ter selecionado </w:t>
            </w:r>
            <w:proofErr w:type="gramStart"/>
            <w:r>
              <w:t>o(</w:t>
            </w:r>
            <w:proofErr w:type="gramEnd"/>
            <w:r>
              <w:t xml:space="preserve">s) </w:t>
            </w:r>
            <w:r>
              <w:rPr>
                <w:b/>
              </w:rPr>
              <w:t>item(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  <w:r>
              <w:t xml:space="preserve"> que deseja fazer recompra</w:t>
            </w:r>
          </w:p>
          <w:p w14:paraId="0B06E6F3" w14:textId="77777777" w:rsidR="00576773" w:rsidRDefault="00CD25F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Estoque</w:t>
            </w:r>
            <w:r>
              <w:t xml:space="preserve"> ter espaço disponível para </w:t>
            </w:r>
            <w:proofErr w:type="gramStart"/>
            <w:r>
              <w:t>o(</w:t>
            </w:r>
            <w:proofErr w:type="gramEnd"/>
            <w:r>
              <w:t xml:space="preserve">s) </w:t>
            </w:r>
            <w:r>
              <w:rPr>
                <w:b/>
              </w:rPr>
              <w:t>item(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  <w:p w14:paraId="22D6A995" w14:textId="77777777" w:rsidR="00576773" w:rsidRDefault="00CD25F0">
            <w:pPr>
              <w:widowControl w:val="0"/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Item(</w:t>
            </w:r>
            <w:proofErr w:type="spellStart"/>
            <w:proofErr w:type="gramEnd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  <w:r>
              <w:t xml:space="preserve"> tem que conter informação(</w:t>
            </w:r>
            <w:proofErr w:type="spellStart"/>
            <w:r>
              <w:t>ões</w:t>
            </w:r>
            <w:proofErr w:type="spellEnd"/>
            <w:r>
              <w:t xml:space="preserve">) do(s) </w:t>
            </w:r>
            <w:r>
              <w:rPr>
                <w:b/>
              </w:rPr>
              <w:t>fornecedor(es)</w:t>
            </w:r>
          </w:p>
          <w:p w14:paraId="2034808A" w14:textId="77777777" w:rsidR="00576773" w:rsidRDefault="00CD25F0">
            <w:pPr>
              <w:widowControl w:val="0"/>
              <w:spacing w:line="240" w:lineRule="auto"/>
            </w:pPr>
            <w:r>
              <w:rPr>
                <w:b/>
              </w:rPr>
              <w:t>Fornecedor</w:t>
            </w:r>
            <w:r>
              <w:t xml:space="preserve"> ainda ter </w:t>
            </w:r>
            <w:proofErr w:type="gramStart"/>
            <w:r>
              <w:t>o(</w:t>
            </w:r>
            <w:proofErr w:type="gramEnd"/>
            <w:r>
              <w:t xml:space="preserve">s) </w:t>
            </w:r>
            <w:r>
              <w:rPr>
                <w:b/>
              </w:rPr>
              <w:t>item(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  <w:r>
              <w:t xml:space="preserve"> para </w:t>
            </w:r>
            <w:r>
              <w:rPr>
                <w:b/>
              </w:rPr>
              <w:t>vender</w:t>
            </w:r>
          </w:p>
        </w:tc>
      </w:tr>
      <w:tr w:rsidR="00576773" w14:paraId="4ED31E8B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B487D" w14:textId="77777777" w:rsidR="00576773" w:rsidRDefault="00CD25F0">
            <w:pPr>
              <w:widowControl w:val="0"/>
              <w:spacing w:line="240" w:lineRule="auto"/>
            </w:pPr>
            <w:r>
              <w:t>Acionamento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8C891" w14:textId="77777777" w:rsidR="00576773" w:rsidRDefault="00CD25F0">
            <w:pPr>
              <w:widowControl w:val="0"/>
              <w:spacing w:line="240" w:lineRule="auto"/>
            </w:pPr>
            <w:r>
              <w:t xml:space="preserve">“Recompra de </w:t>
            </w:r>
            <w:r>
              <w:rPr>
                <w:b/>
              </w:rPr>
              <w:t>item</w:t>
            </w:r>
            <w:r>
              <w:t xml:space="preserve">” inicia quando </w:t>
            </w:r>
            <w:r>
              <w:rPr>
                <w:b/>
              </w:rPr>
              <w:t>gerente</w:t>
            </w:r>
            <w:r>
              <w:t xml:space="preserve"> clicar para fazer a recompra de </w:t>
            </w:r>
            <w:proofErr w:type="gramStart"/>
            <w:r>
              <w:rPr>
                <w:b/>
              </w:rPr>
              <w:t>item(</w:t>
            </w:r>
            <w:proofErr w:type="spellStart"/>
            <w:proofErr w:type="gramEnd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  <w:r>
              <w:t xml:space="preserve"> selecionados</w:t>
            </w:r>
          </w:p>
        </w:tc>
      </w:tr>
      <w:tr w:rsidR="00576773" w14:paraId="72764E76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7995C" w14:textId="77777777" w:rsidR="00576773" w:rsidRDefault="00CD25F0">
            <w:pPr>
              <w:widowControl w:val="0"/>
              <w:spacing w:line="240" w:lineRule="auto"/>
            </w:pPr>
            <w:r>
              <w:t>Fluxo principal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31040" w14:textId="77777777" w:rsidR="00576773" w:rsidRDefault="00CD25F0">
            <w:pPr>
              <w:widowControl w:val="0"/>
              <w:spacing w:line="240" w:lineRule="auto"/>
            </w:pPr>
            <w:r>
              <w:t xml:space="preserve">1. </w:t>
            </w:r>
            <w:r>
              <w:rPr>
                <w:b/>
              </w:rPr>
              <w:t xml:space="preserve">Componente </w:t>
            </w:r>
            <w:r>
              <w:t xml:space="preserve">abre a janela de seleção de </w:t>
            </w:r>
            <w:r>
              <w:rPr>
                <w:b/>
              </w:rPr>
              <w:t>itens</w:t>
            </w:r>
          </w:p>
          <w:p w14:paraId="51233912" w14:textId="77777777" w:rsidR="00576773" w:rsidRDefault="00CD25F0">
            <w:pPr>
              <w:widowControl w:val="0"/>
              <w:spacing w:line="240" w:lineRule="auto"/>
            </w:pPr>
            <w:r>
              <w:t xml:space="preserve">2. </w:t>
            </w:r>
            <w:r>
              <w:rPr>
                <w:b/>
              </w:rPr>
              <w:t>Componente</w:t>
            </w:r>
            <w:r>
              <w:t xml:space="preserve"> limpa todos os </w:t>
            </w:r>
            <w:r>
              <w:rPr>
                <w:b/>
              </w:rPr>
              <w:t>itens</w:t>
            </w:r>
            <w:r>
              <w:t xml:space="preserve"> selecionados</w:t>
            </w:r>
          </w:p>
          <w:p w14:paraId="4F514EDD" w14:textId="77777777" w:rsidR="00576773" w:rsidRDefault="00CD25F0">
            <w:pPr>
              <w:widowControl w:val="0"/>
              <w:spacing w:line="240" w:lineRule="auto"/>
            </w:pPr>
            <w:r>
              <w:t xml:space="preserve">3. </w:t>
            </w:r>
            <w:r>
              <w:rPr>
                <w:b/>
              </w:rPr>
              <w:t>Gerente</w:t>
            </w:r>
            <w:r>
              <w:t xml:space="preserve"> seleciona </w:t>
            </w:r>
            <w:proofErr w:type="gramStart"/>
            <w:r>
              <w:t>o(</w:t>
            </w:r>
            <w:proofErr w:type="gramEnd"/>
            <w:r>
              <w:t xml:space="preserve">s) </w:t>
            </w:r>
            <w:r>
              <w:rPr>
                <w:b/>
              </w:rPr>
              <w:t>item(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  <w:r>
              <w:t xml:space="preserve"> que deseja co</w:t>
            </w:r>
            <w:r>
              <w:t>mprar, &lt;item&gt;</w:t>
            </w:r>
          </w:p>
          <w:p w14:paraId="7D4B60A1" w14:textId="77777777" w:rsidR="00576773" w:rsidRDefault="00CD25F0">
            <w:pPr>
              <w:widowControl w:val="0"/>
              <w:spacing w:line="240" w:lineRule="auto"/>
            </w:pPr>
            <w:r>
              <w:t xml:space="preserve">4. </w:t>
            </w:r>
            <w:r>
              <w:rPr>
                <w:b/>
              </w:rPr>
              <w:t>Gerente</w:t>
            </w:r>
            <w:r>
              <w:t xml:space="preserve"> seleciona o método de pagamento</w:t>
            </w:r>
          </w:p>
          <w:p w14:paraId="4FC6F35A" w14:textId="77777777" w:rsidR="00576773" w:rsidRDefault="00CD25F0">
            <w:pPr>
              <w:widowControl w:val="0"/>
              <w:spacing w:line="240" w:lineRule="auto"/>
              <w:rPr>
                <w:b/>
              </w:rPr>
            </w:pPr>
            <w:r>
              <w:t xml:space="preserve">5. </w:t>
            </w:r>
            <w:r>
              <w:rPr>
                <w:b/>
              </w:rPr>
              <w:t>Gerente</w:t>
            </w:r>
            <w:r>
              <w:t xml:space="preserve"> clica em “fazer </w:t>
            </w:r>
            <w:r>
              <w:rPr>
                <w:b/>
              </w:rPr>
              <w:t>pedido de fornecimento</w:t>
            </w:r>
            <w:r>
              <w:t>”</w:t>
            </w:r>
          </w:p>
          <w:p w14:paraId="1E72AF12" w14:textId="77777777" w:rsidR="00576773" w:rsidRDefault="00CD25F0">
            <w:pPr>
              <w:widowControl w:val="0"/>
              <w:spacing w:line="240" w:lineRule="auto"/>
            </w:pPr>
            <w:r>
              <w:t xml:space="preserve">6. </w:t>
            </w:r>
            <w:r>
              <w:rPr>
                <w:b/>
              </w:rPr>
              <w:t xml:space="preserve">Componente </w:t>
            </w:r>
            <w:r>
              <w:t xml:space="preserve">busca o </w:t>
            </w:r>
            <w:r>
              <w:rPr>
                <w:b/>
              </w:rPr>
              <w:t>fornecedor</w:t>
            </w:r>
            <w:r>
              <w:t xml:space="preserve"> de cada </w:t>
            </w:r>
            <w:r>
              <w:rPr>
                <w:b/>
              </w:rPr>
              <w:t>item</w:t>
            </w:r>
            <w:r>
              <w:t xml:space="preserve"> selecionado e insere em uma tabela, &lt;fornecedor, item&gt;</w:t>
            </w:r>
          </w:p>
          <w:p w14:paraId="30B3042E" w14:textId="77777777" w:rsidR="00576773" w:rsidRDefault="00CD25F0">
            <w:pPr>
              <w:widowControl w:val="0"/>
              <w:spacing w:line="240" w:lineRule="auto"/>
            </w:pPr>
            <w:r>
              <w:t xml:space="preserve">7. </w:t>
            </w:r>
            <w:r>
              <w:rPr>
                <w:b/>
              </w:rPr>
              <w:t>Componente</w:t>
            </w:r>
            <w:r>
              <w:t xml:space="preserve"> agrupa todos os </w:t>
            </w:r>
            <w:r>
              <w:rPr>
                <w:b/>
              </w:rPr>
              <w:t>itens</w:t>
            </w:r>
            <w:r>
              <w:t xml:space="preserve"> com o mesmo</w:t>
            </w:r>
            <w:r>
              <w:t xml:space="preserve"> </w:t>
            </w:r>
            <w:r>
              <w:rPr>
                <w:b/>
              </w:rPr>
              <w:t>fornecedor</w:t>
            </w:r>
            <w:r>
              <w:t xml:space="preserve"> na tabela, &lt;fornecedor, item1, item2, item3...&gt;</w:t>
            </w:r>
          </w:p>
          <w:p w14:paraId="5EB42CDB" w14:textId="77777777" w:rsidR="00576773" w:rsidRDefault="00CD25F0">
            <w:pPr>
              <w:widowControl w:val="0"/>
              <w:spacing w:line="240" w:lineRule="auto"/>
              <w:rPr>
                <w:b/>
              </w:rPr>
            </w:pPr>
            <w:r>
              <w:t xml:space="preserve">8. </w:t>
            </w:r>
            <w:r>
              <w:rPr>
                <w:b/>
              </w:rPr>
              <w:t xml:space="preserve">Componente </w:t>
            </w:r>
            <w:r>
              <w:t xml:space="preserve">envia um </w:t>
            </w:r>
            <w:r>
              <w:rPr>
                <w:b/>
              </w:rPr>
              <w:t>pedido de fornecimento</w:t>
            </w:r>
            <w:r>
              <w:t xml:space="preserve"> para um dos </w:t>
            </w:r>
            <w:r>
              <w:rPr>
                <w:b/>
              </w:rPr>
              <w:t>fornecedores</w:t>
            </w:r>
          </w:p>
          <w:p w14:paraId="4129A6B9" w14:textId="77777777" w:rsidR="00576773" w:rsidRDefault="00CD25F0">
            <w:pPr>
              <w:widowControl w:val="0"/>
              <w:spacing w:line="240" w:lineRule="auto"/>
            </w:pPr>
            <w:r>
              <w:t xml:space="preserve">9. </w:t>
            </w:r>
            <w:r>
              <w:rPr>
                <w:b/>
              </w:rPr>
              <w:t>Fornecedor</w:t>
            </w:r>
            <w:r>
              <w:t xml:space="preserve"> verifica se tem </w:t>
            </w:r>
            <w:proofErr w:type="gramStart"/>
            <w:r>
              <w:t>o(</w:t>
            </w:r>
            <w:proofErr w:type="gramEnd"/>
            <w:r>
              <w:t xml:space="preserve">s) </w:t>
            </w:r>
            <w:r>
              <w:rPr>
                <w:b/>
              </w:rPr>
              <w:t>item(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  <w:r>
              <w:t xml:space="preserve"> </w:t>
            </w:r>
          </w:p>
          <w:p w14:paraId="75EDE6E3" w14:textId="77777777" w:rsidR="00576773" w:rsidRDefault="00CD25F0">
            <w:pPr>
              <w:widowControl w:val="0"/>
              <w:spacing w:line="240" w:lineRule="auto"/>
              <w:rPr>
                <w:b/>
              </w:rPr>
            </w:pPr>
            <w:r>
              <w:t xml:space="preserve">10. </w:t>
            </w:r>
            <w:r>
              <w:rPr>
                <w:b/>
              </w:rPr>
              <w:t>Fornecedor</w:t>
            </w:r>
            <w:r>
              <w:t xml:space="preserve"> informa a </w:t>
            </w:r>
            <w:r>
              <w:rPr>
                <w:b/>
              </w:rPr>
              <w:t>prazo de entrega</w:t>
            </w:r>
          </w:p>
          <w:p w14:paraId="42BF90F2" w14:textId="77777777" w:rsidR="00576773" w:rsidRDefault="00CD25F0">
            <w:pPr>
              <w:widowControl w:val="0"/>
              <w:spacing w:line="240" w:lineRule="auto"/>
              <w:rPr>
                <w:b/>
              </w:rPr>
            </w:pPr>
            <w:r>
              <w:t xml:space="preserve">11. </w:t>
            </w:r>
            <w:r>
              <w:rPr>
                <w:b/>
              </w:rPr>
              <w:t xml:space="preserve">Componente </w:t>
            </w:r>
            <w:r>
              <w:t xml:space="preserve">salva na tabela de </w:t>
            </w:r>
            <w:r>
              <w:rPr>
                <w:b/>
              </w:rPr>
              <w:t>forn</w:t>
            </w:r>
            <w:r>
              <w:rPr>
                <w:b/>
              </w:rPr>
              <w:t>ecedores</w:t>
            </w:r>
            <w:r>
              <w:t xml:space="preserve"> o </w:t>
            </w:r>
            <w:r>
              <w:rPr>
                <w:b/>
              </w:rPr>
              <w:t>prazo de entrega</w:t>
            </w:r>
          </w:p>
          <w:p w14:paraId="4A285EC4" w14:textId="77777777" w:rsidR="00576773" w:rsidRDefault="00CD25F0">
            <w:pPr>
              <w:widowControl w:val="0"/>
              <w:spacing w:line="240" w:lineRule="auto"/>
            </w:pPr>
            <w:r>
              <w:t xml:space="preserve">12. </w:t>
            </w:r>
            <w:r>
              <w:rPr>
                <w:b/>
              </w:rPr>
              <w:t>Componente</w:t>
            </w:r>
            <w:r>
              <w:t xml:space="preserve"> retira </w:t>
            </w:r>
            <w:r>
              <w:rPr>
                <w:b/>
              </w:rPr>
              <w:t>fornecedor</w:t>
            </w:r>
            <w:r>
              <w:t xml:space="preserve"> e </w:t>
            </w:r>
            <w:proofErr w:type="gramStart"/>
            <w:r>
              <w:rPr>
                <w:b/>
              </w:rPr>
              <w:t>item(</w:t>
            </w:r>
            <w:proofErr w:type="spellStart"/>
            <w:proofErr w:type="gramEnd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  <w:r>
              <w:t xml:space="preserve"> da tabela</w:t>
            </w:r>
          </w:p>
          <w:p w14:paraId="09C870A7" w14:textId="77777777" w:rsidR="00576773" w:rsidRDefault="00CD25F0">
            <w:pPr>
              <w:widowControl w:val="0"/>
              <w:spacing w:line="240" w:lineRule="auto"/>
            </w:pPr>
            <w:r>
              <w:t xml:space="preserve">13. Se ainda tiver </w:t>
            </w:r>
            <w:proofErr w:type="gramStart"/>
            <w:r>
              <w:rPr>
                <w:b/>
              </w:rPr>
              <w:t>item(</w:t>
            </w:r>
            <w:proofErr w:type="spellStart"/>
            <w:proofErr w:type="gramEnd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  <w:r>
              <w:t>/</w:t>
            </w:r>
            <w:r>
              <w:rPr>
                <w:b/>
              </w:rPr>
              <w:t>fornecedor(es)</w:t>
            </w:r>
            <w:r>
              <w:t xml:space="preserve"> para entrar em contato, ir para o evento 8</w:t>
            </w:r>
          </w:p>
          <w:p w14:paraId="69967C46" w14:textId="77777777" w:rsidR="00576773" w:rsidRDefault="00CD25F0">
            <w:pPr>
              <w:widowControl w:val="0"/>
              <w:spacing w:line="240" w:lineRule="auto"/>
            </w:pPr>
            <w:r>
              <w:t xml:space="preserve">14. </w:t>
            </w:r>
            <w:r>
              <w:rPr>
                <w:b/>
              </w:rPr>
              <w:t>Componente</w:t>
            </w:r>
            <w:r>
              <w:t xml:space="preserve"> fecha a janela de seleção de </w:t>
            </w:r>
            <w:r>
              <w:rPr>
                <w:b/>
              </w:rPr>
              <w:t>itens</w:t>
            </w:r>
          </w:p>
          <w:p w14:paraId="4D2A7FD1" w14:textId="77777777" w:rsidR="00576773" w:rsidRDefault="00CD25F0">
            <w:pPr>
              <w:widowControl w:val="0"/>
              <w:spacing w:line="240" w:lineRule="auto"/>
            </w:pPr>
            <w:r>
              <w:t xml:space="preserve">15. </w:t>
            </w:r>
            <w:r>
              <w:rPr>
                <w:b/>
              </w:rPr>
              <w:t>Componente</w:t>
            </w:r>
            <w:r>
              <w:t xml:space="preserve"> informa ao </w:t>
            </w:r>
            <w:r>
              <w:rPr>
                <w:b/>
              </w:rPr>
              <w:t>gerente</w:t>
            </w:r>
            <w:r>
              <w:t xml:space="preserve"> que </w:t>
            </w:r>
            <w:r>
              <w:rPr>
                <w:b/>
              </w:rPr>
              <w:t>pedido de fornecimento</w:t>
            </w:r>
            <w:r>
              <w:t xml:space="preserve"> foi feito</w:t>
            </w:r>
          </w:p>
        </w:tc>
      </w:tr>
      <w:tr w:rsidR="00576773" w14:paraId="68CC5506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D0765" w14:textId="77777777" w:rsidR="00576773" w:rsidRDefault="00CD25F0">
            <w:pPr>
              <w:widowControl w:val="0"/>
              <w:spacing w:line="240" w:lineRule="auto"/>
            </w:pPr>
            <w:r>
              <w:t>Fluxos alternativos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17159" w14:textId="77777777" w:rsidR="00576773" w:rsidRDefault="00CD25F0">
            <w:pPr>
              <w:widowControl w:val="0"/>
              <w:spacing w:line="240" w:lineRule="auto"/>
              <w:rPr>
                <w:b/>
              </w:rPr>
            </w:pPr>
            <w:r>
              <w:t xml:space="preserve">Evento E1/5: </w:t>
            </w:r>
            <w:r>
              <w:rPr>
                <w:b/>
              </w:rPr>
              <w:t>Gerente</w:t>
            </w:r>
            <w:r>
              <w:t xml:space="preserve"> não selecionou nenhum </w:t>
            </w:r>
            <w:r>
              <w:rPr>
                <w:b/>
              </w:rPr>
              <w:t>item</w:t>
            </w:r>
          </w:p>
          <w:p w14:paraId="0E66645D" w14:textId="77777777" w:rsidR="00576773" w:rsidRDefault="00CD25F0">
            <w:pPr>
              <w:widowControl w:val="0"/>
              <w:spacing w:line="240" w:lineRule="auto"/>
              <w:ind w:left="720"/>
            </w:pPr>
            <w:r>
              <w:t xml:space="preserve">E1.1 </w:t>
            </w:r>
            <w:r>
              <w:rPr>
                <w:b/>
              </w:rPr>
              <w:t>Componente</w:t>
            </w:r>
            <w:r>
              <w:t xml:space="preserve"> exibe um aviso que nenhum </w:t>
            </w:r>
            <w:r>
              <w:rPr>
                <w:b/>
              </w:rPr>
              <w:t>item</w:t>
            </w:r>
            <w:r>
              <w:t xml:space="preserve"> foi selecionado</w:t>
            </w:r>
          </w:p>
          <w:p w14:paraId="0924EF2C" w14:textId="77777777" w:rsidR="00576773" w:rsidRDefault="00CD25F0">
            <w:pPr>
              <w:widowControl w:val="0"/>
              <w:spacing w:line="240" w:lineRule="auto"/>
              <w:ind w:left="720"/>
            </w:pPr>
            <w:r>
              <w:t>E1.2 Repetir a partir da etapa 3</w:t>
            </w:r>
          </w:p>
          <w:p w14:paraId="68F824FA" w14:textId="77777777" w:rsidR="00576773" w:rsidRDefault="00CD25F0">
            <w:pPr>
              <w:widowControl w:val="0"/>
              <w:spacing w:line="240" w:lineRule="auto"/>
            </w:pPr>
            <w:r>
              <w:t xml:space="preserve">Evento E2/5: </w:t>
            </w:r>
            <w:r>
              <w:rPr>
                <w:b/>
              </w:rPr>
              <w:t>Gerente</w:t>
            </w:r>
            <w:r>
              <w:t xml:space="preserve"> não selecionou nenhum método de pagam</w:t>
            </w:r>
            <w:r>
              <w:t>ento</w:t>
            </w:r>
          </w:p>
          <w:p w14:paraId="12AF7B4A" w14:textId="77777777" w:rsidR="00576773" w:rsidRDefault="00CD25F0">
            <w:pPr>
              <w:widowControl w:val="0"/>
              <w:spacing w:line="240" w:lineRule="auto"/>
              <w:ind w:left="720"/>
            </w:pPr>
            <w:r>
              <w:t xml:space="preserve">E2.1 </w:t>
            </w:r>
            <w:r>
              <w:rPr>
                <w:b/>
              </w:rPr>
              <w:t>Componente</w:t>
            </w:r>
            <w:r>
              <w:t xml:space="preserve"> exibe um aviso que nenhum método de pagamento foi selecionado</w:t>
            </w:r>
          </w:p>
          <w:p w14:paraId="71199202" w14:textId="77777777" w:rsidR="00576773" w:rsidRDefault="00CD25F0">
            <w:pPr>
              <w:widowControl w:val="0"/>
              <w:spacing w:line="240" w:lineRule="auto"/>
              <w:ind w:left="720"/>
            </w:pPr>
            <w:r>
              <w:t>E2.2 Repetir a partir da etapa 4</w:t>
            </w:r>
          </w:p>
          <w:p w14:paraId="7D03458B" w14:textId="77777777" w:rsidR="00576773" w:rsidRDefault="00CD25F0">
            <w:pPr>
              <w:widowControl w:val="0"/>
              <w:spacing w:line="240" w:lineRule="auto"/>
              <w:rPr>
                <w:b/>
              </w:rPr>
            </w:pPr>
            <w:r>
              <w:t xml:space="preserve">Evento E3/8: </w:t>
            </w:r>
            <w:r>
              <w:rPr>
                <w:b/>
              </w:rPr>
              <w:t>Fornecedor</w:t>
            </w:r>
            <w:r>
              <w:t xml:space="preserve"> não responde a </w:t>
            </w:r>
            <w:r>
              <w:rPr>
                <w:b/>
              </w:rPr>
              <w:t>pedido de fornecimento</w:t>
            </w:r>
          </w:p>
          <w:p w14:paraId="018FD837" w14:textId="77777777" w:rsidR="00576773" w:rsidRDefault="00CD25F0">
            <w:pPr>
              <w:widowControl w:val="0"/>
              <w:spacing w:line="240" w:lineRule="auto"/>
              <w:ind w:left="720"/>
              <w:rPr>
                <w:b/>
              </w:rPr>
            </w:pPr>
            <w:r>
              <w:t xml:space="preserve">E3.1 </w:t>
            </w:r>
            <w:r>
              <w:rPr>
                <w:b/>
              </w:rPr>
              <w:t>Componente</w:t>
            </w:r>
            <w:r>
              <w:t xml:space="preserve"> exibe um aviso dizendo que não foi possível entrar em contato </w:t>
            </w:r>
            <w:r>
              <w:t xml:space="preserve">com o </w:t>
            </w:r>
            <w:r>
              <w:rPr>
                <w:b/>
              </w:rPr>
              <w:t>fornecedor</w:t>
            </w:r>
            <w:r>
              <w:t xml:space="preserve">, qual foi o </w:t>
            </w:r>
            <w:r>
              <w:rPr>
                <w:b/>
              </w:rPr>
              <w:t>fornecedor</w:t>
            </w:r>
            <w:r>
              <w:t xml:space="preserve"> e </w:t>
            </w:r>
            <w:proofErr w:type="gramStart"/>
            <w:r>
              <w:t>qual(</w:t>
            </w:r>
            <w:proofErr w:type="spellStart"/>
            <w:proofErr w:type="gramEnd"/>
            <w:r>
              <w:t>is</w:t>
            </w:r>
            <w:proofErr w:type="spellEnd"/>
            <w:r>
              <w:t xml:space="preserve">) o(s) </w:t>
            </w:r>
            <w:r>
              <w:rPr>
                <w:b/>
              </w:rPr>
              <w:t>item(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  <w:r>
              <w:t xml:space="preserve"> que estava tentando </w:t>
            </w:r>
            <w:r>
              <w:rPr>
                <w:b/>
              </w:rPr>
              <w:lastRenderedPageBreak/>
              <w:t xml:space="preserve">comprar </w:t>
            </w:r>
          </w:p>
          <w:p w14:paraId="06666D0E" w14:textId="77777777" w:rsidR="00576773" w:rsidRDefault="00CD25F0">
            <w:pPr>
              <w:widowControl w:val="0"/>
              <w:spacing w:line="240" w:lineRule="auto"/>
              <w:ind w:left="720"/>
            </w:pPr>
            <w:r>
              <w:t>E3.2 Repete a partir da etapa 12</w:t>
            </w:r>
          </w:p>
          <w:p w14:paraId="227278F9" w14:textId="77777777" w:rsidR="00576773" w:rsidRDefault="00CD25F0">
            <w:pPr>
              <w:spacing w:line="240" w:lineRule="auto"/>
            </w:pPr>
            <w:r>
              <w:t xml:space="preserve">Evento E4/9: </w:t>
            </w:r>
            <w:r>
              <w:rPr>
                <w:b/>
              </w:rPr>
              <w:t>Fornecedor</w:t>
            </w:r>
            <w:r>
              <w:t xml:space="preserve"> não tem </w:t>
            </w:r>
            <w:proofErr w:type="gramStart"/>
            <w:r>
              <w:t>o(</w:t>
            </w:r>
            <w:proofErr w:type="gramEnd"/>
            <w:r>
              <w:t xml:space="preserve">s) </w:t>
            </w:r>
            <w:r>
              <w:rPr>
                <w:b/>
              </w:rPr>
              <w:t>item(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  <w:r>
              <w:t xml:space="preserve"> desejados</w:t>
            </w:r>
          </w:p>
          <w:p w14:paraId="1C97A0FD" w14:textId="77777777" w:rsidR="00576773" w:rsidRDefault="00CD25F0">
            <w:pPr>
              <w:spacing w:line="240" w:lineRule="auto"/>
              <w:ind w:left="720"/>
            </w:pPr>
            <w:r>
              <w:t xml:space="preserve">E4.1 </w:t>
            </w:r>
            <w:r>
              <w:rPr>
                <w:b/>
              </w:rPr>
              <w:t>Fornecedor</w:t>
            </w:r>
            <w:r>
              <w:t xml:space="preserve"> informa </w:t>
            </w:r>
            <w:proofErr w:type="gramStart"/>
            <w:r>
              <w:t>qual(</w:t>
            </w:r>
            <w:proofErr w:type="spellStart"/>
            <w:proofErr w:type="gramEnd"/>
            <w:r>
              <w:t>is</w:t>
            </w:r>
            <w:proofErr w:type="spellEnd"/>
            <w:r>
              <w:t xml:space="preserve">) </w:t>
            </w:r>
            <w:r>
              <w:rPr>
                <w:b/>
              </w:rPr>
              <w:t>item(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  <w:r>
              <w:t xml:space="preserve"> não possui</w:t>
            </w:r>
          </w:p>
          <w:p w14:paraId="0007CAC4" w14:textId="77777777" w:rsidR="00576773" w:rsidRDefault="00CD25F0">
            <w:pPr>
              <w:spacing w:line="240" w:lineRule="auto"/>
              <w:ind w:left="720"/>
            </w:pPr>
            <w:r>
              <w:t xml:space="preserve">E4.2 </w:t>
            </w:r>
            <w:r>
              <w:rPr>
                <w:b/>
              </w:rPr>
              <w:t>Componente</w:t>
            </w:r>
            <w:r>
              <w:t xml:space="preserve"> exibe um aviso dizendo </w:t>
            </w:r>
            <w:proofErr w:type="gramStart"/>
            <w:r>
              <w:t>qual(</w:t>
            </w:r>
            <w:proofErr w:type="spellStart"/>
            <w:proofErr w:type="gramEnd"/>
            <w:r>
              <w:t>is</w:t>
            </w:r>
            <w:proofErr w:type="spellEnd"/>
            <w:r>
              <w:t xml:space="preserve">) </w:t>
            </w:r>
            <w:r>
              <w:rPr>
                <w:b/>
              </w:rPr>
              <w:t>item(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  <w:r>
              <w:t xml:space="preserve"> não está(</w:t>
            </w:r>
            <w:proofErr w:type="spellStart"/>
            <w:r>
              <w:t>ão</w:t>
            </w:r>
            <w:proofErr w:type="spellEnd"/>
            <w:r>
              <w:t xml:space="preserve">) a disposição e qual o </w:t>
            </w:r>
            <w:r>
              <w:rPr>
                <w:b/>
              </w:rPr>
              <w:t>fornecedor</w:t>
            </w:r>
            <w:r>
              <w:t xml:space="preserve"> que não o(s) possui</w:t>
            </w:r>
          </w:p>
          <w:p w14:paraId="45FA698D" w14:textId="77777777" w:rsidR="00576773" w:rsidRDefault="00CD25F0">
            <w:pPr>
              <w:spacing w:line="240" w:lineRule="auto"/>
              <w:ind w:left="720"/>
            </w:pPr>
            <w:r>
              <w:t xml:space="preserve">E4.3 </w:t>
            </w:r>
            <w:r>
              <w:rPr>
                <w:b/>
              </w:rPr>
              <w:t>Componente</w:t>
            </w:r>
            <w:r>
              <w:t xml:space="preserve"> continua a fazer </w:t>
            </w:r>
            <w:r>
              <w:rPr>
                <w:b/>
              </w:rPr>
              <w:t>pedido de fornecimento</w:t>
            </w:r>
            <w:r>
              <w:t xml:space="preserve"> dos </w:t>
            </w:r>
            <w:proofErr w:type="spellStart"/>
            <w:proofErr w:type="gramStart"/>
            <w:r>
              <w:t>outro</w:t>
            </w:r>
            <w:proofErr w:type="spellEnd"/>
            <w:r>
              <w:t xml:space="preserve"> </w:t>
            </w:r>
            <w:r>
              <w:rPr>
                <w:b/>
              </w:rPr>
              <w:t>itens</w:t>
            </w:r>
            <w:proofErr w:type="gramEnd"/>
            <w:r>
              <w:t xml:space="preserve"> desse mesmo </w:t>
            </w:r>
            <w:r>
              <w:rPr>
                <w:b/>
              </w:rPr>
              <w:t>fornecedor</w:t>
            </w:r>
          </w:p>
          <w:p w14:paraId="32B02C17" w14:textId="77777777" w:rsidR="00576773" w:rsidRDefault="00CD25F0">
            <w:pPr>
              <w:spacing w:line="240" w:lineRule="auto"/>
              <w:ind w:left="1440"/>
              <w:rPr>
                <w:b/>
              </w:rPr>
            </w:pPr>
            <w:r>
              <w:t xml:space="preserve">E4.3.1 Se não tem mais </w:t>
            </w:r>
            <w:r>
              <w:rPr>
                <w:b/>
              </w:rPr>
              <w:t>item</w:t>
            </w:r>
            <w:r>
              <w:t xml:space="preserve"> para </w:t>
            </w:r>
            <w:r>
              <w:rPr>
                <w:b/>
              </w:rPr>
              <w:t>comprar</w:t>
            </w:r>
            <w:r>
              <w:t xml:space="preserve"> desse </w:t>
            </w:r>
            <w:r>
              <w:rPr>
                <w:b/>
              </w:rPr>
              <w:t>fornec</w:t>
            </w:r>
            <w:r>
              <w:rPr>
                <w:b/>
              </w:rPr>
              <w:t>edor</w:t>
            </w:r>
          </w:p>
          <w:p w14:paraId="2B984067" w14:textId="77777777" w:rsidR="00576773" w:rsidRDefault="00CD25F0">
            <w:pPr>
              <w:spacing w:line="240" w:lineRule="auto"/>
              <w:ind w:left="1440"/>
            </w:pPr>
            <w:r>
              <w:t>E4.3.1 Repetir a partir da etapa 12</w:t>
            </w:r>
          </w:p>
          <w:p w14:paraId="0AEB854A" w14:textId="77777777" w:rsidR="00576773" w:rsidRDefault="00CD25F0">
            <w:pPr>
              <w:spacing w:line="240" w:lineRule="auto"/>
              <w:ind w:left="720"/>
            </w:pPr>
            <w:r>
              <w:t>E4.4 Repetir a partir da etapa 12</w:t>
            </w:r>
          </w:p>
          <w:p w14:paraId="08652182" w14:textId="77777777" w:rsidR="00576773" w:rsidRDefault="00CD25F0">
            <w:pPr>
              <w:spacing w:line="240" w:lineRule="auto"/>
            </w:pPr>
            <w:r>
              <w:t xml:space="preserve">Evento E5/15: O </w:t>
            </w:r>
            <w:r>
              <w:rPr>
                <w:b/>
              </w:rPr>
              <w:t>Componente</w:t>
            </w:r>
            <w:r>
              <w:t xml:space="preserve"> exibiu qualquer aviso durante todas as etapas</w:t>
            </w:r>
          </w:p>
          <w:p w14:paraId="2AC31F7E" w14:textId="77777777" w:rsidR="00576773" w:rsidRDefault="00CD25F0">
            <w:pPr>
              <w:spacing w:line="240" w:lineRule="auto"/>
              <w:ind w:left="720"/>
            </w:pPr>
            <w:r>
              <w:t xml:space="preserve">E5.1 </w:t>
            </w:r>
            <w:r>
              <w:rPr>
                <w:b/>
              </w:rPr>
              <w:t>Componente</w:t>
            </w:r>
            <w:r>
              <w:t xml:space="preserve"> compacta todos os avisos que foram exibidos</w:t>
            </w:r>
          </w:p>
          <w:p w14:paraId="1A9BDF25" w14:textId="77777777" w:rsidR="00576773" w:rsidRDefault="00CD25F0">
            <w:pPr>
              <w:spacing w:line="240" w:lineRule="auto"/>
              <w:ind w:left="720"/>
            </w:pPr>
            <w:r>
              <w:t xml:space="preserve">E5.2 </w:t>
            </w:r>
            <w:r>
              <w:rPr>
                <w:b/>
              </w:rPr>
              <w:t>Componente</w:t>
            </w:r>
            <w:r>
              <w:t xml:space="preserve"> informa ao </w:t>
            </w:r>
            <w:r>
              <w:rPr>
                <w:b/>
              </w:rPr>
              <w:t>gerente</w:t>
            </w:r>
            <w:r>
              <w:t xml:space="preserve"> de todos os avisos</w:t>
            </w:r>
          </w:p>
        </w:tc>
      </w:tr>
      <w:tr w:rsidR="00576773" w14:paraId="175F00E7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A512" w14:textId="77777777" w:rsidR="00576773" w:rsidRDefault="00CD25F0">
            <w:pPr>
              <w:widowControl w:val="0"/>
              <w:spacing w:line="240" w:lineRule="auto"/>
            </w:pPr>
            <w:r>
              <w:lastRenderedPageBreak/>
              <w:t>Pós condições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4782" w14:textId="77777777" w:rsidR="00576773" w:rsidRDefault="00CD25F0">
            <w:pPr>
              <w:widowControl w:val="0"/>
              <w:spacing w:line="240" w:lineRule="auto"/>
            </w:pPr>
            <w:r>
              <w:t xml:space="preserve">O </w:t>
            </w:r>
            <w:r>
              <w:rPr>
                <w:b/>
              </w:rPr>
              <w:t>sistema de controle</w:t>
            </w:r>
            <w:r>
              <w:t xml:space="preserve"> fez a recompra de todos os </w:t>
            </w:r>
            <w:r>
              <w:rPr>
                <w:b/>
              </w:rPr>
              <w:t>itens</w:t>
            </w:r>
            <w:r>
              <w:t xml:space="preserve"> desejados pelo </w:t>
            </w:r>
            <w:r>
              <w:rPr>
                <w:b/>
              </w:rPr>
              <w:t>gerente</w:t>
            </w:r>
            <w:r>
              <w:t xml:space="preserve">, todos os </w:t>
            </w:r>
            <w:r>
              <w:rPr>
                <w:b/>
              </w:rPr>
              <w:t>itens</w:t>
            </w:r>
            <w:r>
              <w:t xml:space="preserve"> comprados vão ter </w:t>
            </w:r>
            <w:r>
              <w:rPr>
                <w:b/>
              </w:rPr>
              <w:t>prazo de entrega</w:t>
            </w:r>
          </w:p>
        </w:tc>
      </w:tr>
      <w:tr w:rsidR="00576773" w14:paraId="2ABF5AC4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24AA4" w14:textId="77777777" w:rsidR="00576773" w:rsidRDefault="00CD25F0">
            <w:pPr>
              <w:widowControl w:val="0"/>
              <w:spacing w:line="240" w:lineRule="auto"/>
            </w:pPr>
            <w:r>
              <w:t>Garantia mínima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5106" w14:textId="77777777" w:rsidR="00576773" w:rsidRDefault="00CD25F0">
            <w:pPr>
              <w:widowControl w:val="0"/>
              <w:spacing w:line="240" w:lineRule="auto"/>
            </w:pPr>
            <w:r>
              <w:t xml:space="preserve">O </w:t>
            </w:r>
            <w:r>
              <w:rPr>
                <w:b/>
              </w:rPr>
              <w:t>sistema de controle</w:t>
            </w:r>
            <w:r>
              <w:t xml:space="preserve"> informa quais </w:t>
            </w:r>
            <w:r>
              <w:rPr>
                <w:b/>
              </w:rPr>
              <w:t>itens</w:t>
            </w:r>
            <w:r>
              <w:t xml:space="preserve"> não foram </w:t>
            </w:r>
            <w:r>
              <w:rPr>
                <w:b/>
              </w:rPr>
              <w:t>comprados</w:t>
            </w:r>
            <w:r>
              <w:t xml:space="preserve"> e quais </w:t>
            </w:r>
            <w:r>
              <w:rPr>
                <w:b/>
              </w:rPr>
              <w:t>fornecedores</w:t>
            </w:r>
            <w:r>
              <w:t xml:space="preserve"> não foi possível contatar</w:t>
            </w:r>
          </w:p>
        </w:tc>
      </w:tr>
      <w:tr w:rsidR="00576773" w14:paraId="3002DB41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9CB93" w14:textId="77777777" w:rsidR="00576773" w:rsidRDefault="00CD25F0">
            <w:pPr>
              <w:widowControl w:val="0"/>
              <w:spacing w:line="240" w:lineRule="auto"/>
            </w:pPr>
            <w:r>
              <w:t>Requisitos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8CFC" w14:textId="77777777" w:rsidR="00576773" w:rsidRDefault="00CD25F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rPr>
                <w:u w:val="single"/>
              </w:rPr>
              <w:t>Entrega</w:t>
            </w:r>
            <w:r>
              <w:t xml:space="preserve">: Um relatório dizendo os </w:t>
            </w:r>
            <w:r>
              <w:rPr>
                <w:b/>
              </w:rPr>
              <w:t>itens</w:t>
            </w:r>
            <w:r>
              <w:t xml:space="preserve"> que foram comprados deve ser enviado ao final da execução</w:t>
            </w:r>
          </w:p>
          <w:p w14:paraId="32D47D6F" w14:textId="77777777" w:rsidR="00576773" w:rsidRDefault="00CD25F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rPr>
                <w:u w:val="single"/>
              </w:rPr>
              <w:t>Entrega</w:t>
            </w:r>
            <w:r>
              <w:t xml:space="preserve">: Um relatório dizendo os </w:t>
            </w:r>
            <w:r>
              <w:rPr>
                <w:b/>
              </w:rPr>
              <w:t>itens</w:t>
            </w:r>
            <w:r>
              <w:t xml:space="preserve"> que não foram comprados e o motivo de não serem comprados, deve ser e</w:t>
            </w:r>
            <w:r>
              <w:t>nviado ao final da execução</w:t>
            </w:r>
          </w:p>
          <w:p w14:paraId="1CDCD5A8" w14:textId="77777777" w:rsidR="00576773" w:rsidRDefault="00CD25F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rPr>
                <w:u w:val="single"/>
              </w:rPr>
              <w:t>Usabilidade</w:t>
            </w:r>
            <w:r>
              <w:t xml:space="preserve">: Os </w:t>
            </w:r>
            <w:r>
              <w:rPr>
                <w:b/>
              </w:rPr>
              <w:t>itens</w:t>
            </w:r>
            <w:r>
              <w:t xml:space="preserve"> devem ser fáceis de identificar quando exibidos</w:t>
            </w:r>
          </w:p>
          <w:p w14:paraId="5EFD48B3" w14:textId="77777777" w:rsidR="00576773" w:rsidRDefault="00CD25F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rPr>
                <w:u w:val="single"/>
              </w:rPr>
              <w:t>Confiabilidade</w:t>
            </w:r>
            <w:r>
              <w:t>: Deve ter disponibilidade 24h</w:t>
            </w:r>
          </w:p>
          <w:p w14:paraId="35DADD7C" w14:textId="77777777" w:rsidR="00576773" w:rsidRDefault="00CD25F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rPr>
                <w:u w:val="single"/>
              </w:rPr>
              <w:t>Confiabilidade</w:t>
            </w:r>
            <w:r>
              <w:t xml:space="preserve">: Deve fazer uma transação de </w:t>
            </w:r>
            <w:r>
              <w:rPr>
                <w:b/>
              </w:rPr>
              <w:t>capital</w:t>
            </w:r>
            <w:r>
              <w:t xml:space="preserve"> por </w:t>
            </w:r>
            <w:r>
              <w:rPr>
                <w:b/>
              </w:rPr>
              <w:t>item</w:t>
            </w:r>
          </w:p>
          <w:p w14:paraId="286FAB73" w14:textId="77777777" w:rsidR="00576773" w:rsidRDefault="00CD25F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rPr>
                <w:u w:val="single"/>
              </w:rPr>
              <w:t>Segurança</w:t>
            </w:r>
            <w:r>
              <w:t>: Não deve armazenar informações usadas par</w:t>
            </w:r>
            <w:r>
              <w:t>a o pagamento</w:t>
            </w:r>
          </w:p>
          <w:p w14:paraId="5F11269A" w14:textId="77777777" w:rsidR="00576773" w:rsidRDefault="00CD25F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rPr>
                <w:u w:val="single"/>
              </w:rPr>
              <w:t>Segurança</w:t>
            </w:r>
            <w:r>
              <w:t xml:space="preserve">: Nenhum dos </w:t>
            </w:r>
            <w:r>
              <w:rPr>
                <w:b/>
              </w:rPr>
              <w:t>itens</w:t>
            </w:r>
            <w:r>
              <w:t xml:space="preserve"> deve estar selecionado ao iniciar</w:t>
            </w:r>
          </w:p>
        </w:tc>
      </w:tr>
      <w:tr w:rsidR="00576773" w14:paraId="3375A70E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295F" w14:textId="77777777" w:rsidR="00576773" w:rsidRDefault="00CD25F0">
            <w:pPr>
              <w:widowControl w:val="0"/>
              <w:spacing w:line="240" w:lineRule="auto"/>
            </w:pPr>
            <w:r>
              <w:t>Regras de negócio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A1CC6" w14:textId="77777777" w:rsidR="00576773" w:rsidRDefault="00CD25F0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Itens</w:t>
            </w:r>
            <w:r>
              <w:t xml:space="preserve"> devem ter o </w:t>
            </w:r>
            <w:r>
              <w:rPr>
                <w:b/>
              </w:rPr>
              <w:t>fornecedor</w:t>
            </w:r>
          </w:p>
          <w:p w14:paraId="04CE83C4" w14:textId="77777777" w:rsidR="00576773" w:rsidRDefault="00CD25F0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Fornecedor</w:t>
            </w:r>
            <w:r>
              <w:t xml:space="preserve"> deve ter um meio de contato</w:t>
            </w:r>
          </w:p>
          <w:p w14:paraId="01A1B3A6" w14:textId="77777777" w:rsidR="00576773" w:rsidRDefault="00CD25F0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O método de pagamento tem que ser válido</w:t>
            </w:r>
          </w:p>
        </w:tc>
      </w:tr>
      <w:tr w:rsidR="00576773" w14:paraId="534FA62F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9D25" w14:textId="77777777" w:rsidR="00576773" w:rsidRDefault="00CD25F0">
            <w:pPr>
              <w:widowControl w:val="0"/>
              <w:spacing w:line="240" w:lineRule="auto"/>
            </w:pPr>
            <w:r>
              <w:t>Casos de uso correlatos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69A4" w14:textId="77777777" w:rsidR="00576773" w:rsidRDefault="00CD25F0">
            <w:pPr>
              <w:widowControl w:val="0"/>
              <w:spacing w:line="240" w:lineRule="auto"/>
              <w:rPr>
                <w:b/>
              </w:rPr>
            </w:pPr>
            <w:r>
              <w:t xml:space="preserve">Adicionar </w:t>
            </w:r>
            <w:r>
              <w:rPr>
                <w:b/>
              </w:rPr>
              <w:t>item</w:t>
            </w:r>
            <w:r>
              <w:t xml:space="preserve"> ao </w:t>
            </w:r>
            <w:r>
              <w:rPr>
                <w:b/>
              </w:rPr>
              <w:t>estoque</w:t>
            </w:r>
          </w:p>
          <w:p w14:paraId="113C59D9" w14:textId="77777777" w:rsidR="00576773" w:rsidRDefault="00CD25F0">
            <w:pPr>
              <w:widowControl w:val="0"/>
              <w:spacing w:line="240" w:lineRule="auto"/>
            </w:pPr>
            <w:r>
              <w:t xml:space="preserve">Remover </w:t>
            </w:r>
            <w:r>
              <w:rPr>
                <w:b/>
              </w:rPr>
              <w:t>item</w:t>
            </w:r>
            <w:r>
              <w:t xml:space="preserve"> do </w:t>
            </w:r>
            <w:r>
              <w:rPr>
                <w:b/>
              </w:rPr>
              <w:t>estoque</w:t>
            </w:r>
          </w:p>
        </w:tc>
      </w:tr>
      <w:tr w:rsidR="00576773" w14:paraId="1035B977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3670" w14:textId="77777777" w:rsidR="00576773" w:rsidRDefault="00CD25F0">
            <w:pPr>
              <w:widowControl w:val="0"/>
              <w:spacing w:line="240" w:lineRule="auto"/>
            </w:pPr>
            <w:r>
              <w:t>Artefatos correlatos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02699" w14:textId="77777777" w:rsidR="00576773" w:rsidRDefault="00576773">
            <w:pPr>
              <w:widowControl w:val="0"/>
              <w:spacing w:line="240" w:lineRule="auto"/>
            </w:pPr>
          </w:p>
        </w:tc>
      </w:tr>
    </w:tbl>
    <w:p w14:paraId="7818C3B3" w14:textId="77777777" w:rsidR="00576773" w:rsidRDefault="00576773"/>
    <w:p w14:paraId="69189014" w14:textId="77777777" w:rsidR="00576773" w:rsidRDefault="00CD25F0">
      <w:r>
        <w:pict w14:anchorId="3E46EC47">
          <v:rect id="_x0000_i1030" style="width:0;height:1.5pt" o:hralign="center" o:hrstd="t" o:hr="t" fillcolor="#a0a0a0" stroked="f"/>
        </w:pict>
      </w:r>
    </w:p>
    <w:p w14:paraId="6E5C3863" w14:textId="77777777" w:rsidR="00576773" w:rsidRDefault="00CD25F0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Critérios de revisão</w:t>
      </w:r>
    </w:p>
    <w:p w14:paraId="62EC2819" w14:textId="77777777" w:rsidR="00576773" w:rsidRDefault="00CD25F0">
      <w:pPr>
        <w:rPr>
          <w:sz w:val="28"/>
          <w:szCs w:val="28"/>
        </w:rPr>
      </w:pPr>
      <w:r>
        <w:rPr>
          <w:b/>
          <w:sz w:val="28"/>
          <w:szCs w:val="28"/>
        </w:rPr>
        <w:t>Almoxarife:</w:t>
      </w:r>
    </w:p>
    <w:p w14:paraId="18CB23EC" w14:textId="77777777" w:rsidR="00576773" w:rsidRDefault="00CD25F0">
      <w:pPr>
        <w:numPr>
          <w:ilvl w:val="0"/>
          <w:numId w:val="11"/>
        </w:numPr>
        <w:contextualSpacing/>
      </w:pPr>
      <w:r>
        <w:t>Após realizarem uma compra, deseja ser notificado do prazo de entrega esperado para se preparar para receber.</w:t>
      </w:r>
    </w:p>
    <w:p w14:paraId="442DCA3C" w14:textId="77777777" w:rsidR="00576773" w:rsidRDefault="00CD25F0">
      <w:pPr>
        <w:numPr>
          <w:ilvl w:val="0"/>
          <w:numId w:val="11"/>
        </w:numPr>
        <w:contextualSpacing/>
      </w:pPr>
      <w:r>
        <w:t xml:space="preserve">Ao incluir ou deslocar itens no estoque, uma confirmação do gerente será necessária no sistema. </w:t>
      </w:r>
    </w:p>
    <w:p w14:paraId="2BB42DCC" w14:textId="77777777" w:rsidR="00576773" w:rsidRDefault="00576773"/>
    <w:p w14:paraId="3A4DC852" w14:textId="77777777" w:rsidR="00576773" w:rsidRDefault="00CD25F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Comprador:</w:t>
      </w:r>
    </w:p>
    <w:p w14:paraId="550ACA21" w14:textId="77777777" w:rsidR="00576773" w:rsidRDefault="00CD25F0">
      <w:pPr>
        <w:numPr>
          <w:ilvl w:val="0"/>
          <w:numId w:val="9"/>
        </w:numPr>
        <w:contextualSpacing/>
      </w:pPr>
      <w:r>
        <w:t>Quando um item esgota no estoque, deseja ser notificado.</w:t>
      </w:r>
    </w:p>
    <w:p w14:paraId="19F933C0" w14:textId="77777777" w:rsidR="00576773" w:rsidRDefault="00CD25F0">
      <w:pPr>
        <w:numPr>
          <w:ilvl w:val="0"/>
          <w:numId w:val="9"/>
        </w:numPr>
        <w:contextualSpacing/>
      </w:pPr>
      <w:r>
        <w:t>Quando o fornecedor altera seu preço ou prazo de entrega, deseja ser notificado.</w:t>
      </w:r>
    </w:p>
    <w:p w14:paraId="08430579" w14:textId="77777777" w:rsidR="00576773" w:rsidRDefault="00CD25F0">
      <w:pPr>
        <w:numPr>
          <w:ilvl w:val="0"/>
          <w:numId w:val="9"/>
        </w:numPr>
        <w:contextualSpacing/>
      </w:pPr>
      <w:r>
        <w:t>Se um ite</w:t>
      </w:r>
      <w:r>
        <w:t>m já estiver cadastrado no sistema, deseja ser avisado para evitar duplicatas.</w:t>
      </w:r>
    </w:p>
    <w:p w14:paraId="0E35B9B1" w14:textId="77777777" w:rsidR="00576773" w:rsidRDefault="00CD25F0">
      <w:pPr>
        <w:numPr>
          <w:ilvl w:val="0"/>
          <w:numId w:val="9"/>
        </w:numPr>
        <w:contextualSpacing/>
      </w:pPr>
      <w:r>
        <w:t>Se um fornecedor já estiver cadastrado no sistema, deseja ser avisado para evitar duplicatas.</w:t>
      </w:r>
    </w:p>
    <w:p w14:paraId="3E2180C2" w14:textId="77777777" w:rsidR="00576773" w:rsidRDefault="00CD25F0">
      <w:pPr>
        <w:numPr>
          <w:ilvl w:val="0"/>
          <w:numId w:val="9"/>
        </w:numPr>
        <w:contextualSpacing/>
      </w:pPr>
      <w:r>
        <w:t>Deseja ter um histórico dos relatórios gerados.</w:t>
      </w:r>
    </w:p>
    <w:p w14:paraId="26557AEE" w14:textId="77777777" w:rsidR="00576773" w:rsidRDefault="00CD25F0">
      <w:pPr>
        <w:numPr>
          <w:ilvl w:val="0"/>
          <w:numId w:val="9"/>
        </w:numPr>
        <w:contextualSpacing/>
      </w:pPr>
      <w:r>
        <w:t xml:space="preserve">Deseja ter um histórico de compras </w:t>
      </w:r>
      <w:r>
        <w:t>realizadas.</w:t>
      </w:r>
    </w:p>
    <w:p w14:paraId="3859B7E1" w14:textId="77777777" w:rsidR="00576773" w:rsidRDefault="00CD25F0">
      <w:pPr>
        <w:numPr>
          <w:ilvl w:val="0"/>
          <w:numId w:val="9"/>
        </w:numPr>
        <w:contextualSpacing/>
      </w:pPr>
      <w:r>
        <w:t>Deseja uma lista dos itens em falta para acrescentar na possível compra, podendo alterar a quantidade pedida.</w:t>
      </w:r>
    </w:p>
    <w:p w14:paraId="64F00E26" w14:textId="77777777" w:rsidR="00576773" w:rsidRDefault="00576773"/>
    <w:p w14:paraId="685BB8B8" w14:textId="77777777" w:rsidR="00576773" w:rsidRDefault="00576773"/>
    <w:p w14:paraId="21CA60C8" w14:textId="77777777" w:rsidR="00576773" w:rsidRDefault="00CD25F0">
      <w:pPr>
        <w:rPr>
          <w:b/>
          <w:sz w:val="28"/>
          <w:szCs w:val="28"/>
        </w:rPr>
      </w:pPr>
      <w:r>
        <w:rPr>
          <w:b/>
          <w:sz w:val="28"/>
          <w:szCs w:val="28"/>
        </w:rPr>
        <w:t>Vendedor:</w:t>
      </w:r>
    </w:p>
    <w:p w14:paraId="6BEFAEBF" w14:textId="77777777" w:rsidR="00576773" w:rsidRDefault="00CD25F0">
      <w:pPr>
        <w:numPr>
          <w:ilvl w:val="0"/>
          <w:numId w:val="6"/>
        </w:numPr>
        <w:contextualSpacing/>
      </w:pPr>
      <w:r>
        <w:t>Deseja que possam ser realizadas mais de uma venda simultânea.</w:t>
      </w:r>
    </w:p>
    <w:p w14:paraId="650FCA46" w14:textId="77777777" w:rsidR="00576773" w:rsidRDefault="00CD25F0">
      <w:pPr>
        <w:numPr>
          <w:ilvl w:val="0"/>
          <w:numId w:val="7"/>
        </w:numPr>
        <w:contextualSpacing/>
      </w:pPr>
      <w:r>
        <w:t>Ao vender um item, é desejável que o item em questão não es</w:t>
      </w:r>
      <w:r>
        <w:t>teja disponível para outra venda naquele momento.</w:t>
      </w:r>
    </w:p>
    <w:p w14:paraId="29CFC70F" w14:textId="77777777" w:rsidR="00576773" w:rsidRDefault="00CD25F0">
      <w:pPr>
        <w:numPr>
          <w:ilvl w:val="0"/>
          <w:numId w:val="7"/>
        </w:numPr>
        <w:contextualSpacing/>
      </w:pPr>
      <w:r>
        <w:t>Deseja ser notificado de itens de grande procura que sejam reabastecidos.</w:t>
      </w:r>
    </w:p>
    <w:p w14:paraId="231445F2" w14:textId="77777777" w:rsidR="00576773" w:rsidRDefault="00CD25F0">
      <w:pPr>
        <w:numPr>
          <w:ilvl w:val="0"/>
          <w:numId w:val="7"/>
        </w:numPr>
        <w:contextualSpacing/>
      </w:pPr>
      <w:r>
        <w:t>Deseja poder repetir a venda de um item de grande procura.</w:t>
      </w:r>
    </w:p>
    <w:p w14:paraId="5BCC10EE" w14:textId="77777777" w:rsidR="00576773" w:rsidRDefault="00CD25F0">
      <w:pPr>
        <w:numPr>
          <w:ilvl w:val="0"/>
          <w:numId w:val="7"/>
        </w:numPr>
        <w:contextualSpacing/>
      </w:pPr>
      <w:r>
        <w:t>Ao perceber que um item está vendendo bastante, sugere a compra para repo</w:t>
      </w:r>
      <w:r>
        <w:t>r o estoque</w:t>
      </w:r>
    </w:p>
    <w:p w14:paraId="3EB26742" w14:textId="77777777" w:rsidR="00576773" w:rsidRDefault="00576773"/>
    <w:p w14:paraId="5D301EEC" w14:textId="77777777" w:rsidR="00576773" w:rsidRDefault="00CD25F0">
      <w:r>
        <w:pict w14:anchorId="41E3227B">
          <v:rect id="_x0000_i1031" style="width:0;height:1.5pt" o:hralign="center" o:hrstd="t" o:hr="t" fillcolor="#a0a0a0" stroked="f"/>
        </w:pict>
      </w:r>
    </w:p>
    <w:p w14:paraId="1A1F3CAC" w14:textId="77777777" w:rsidR="00576773" w:rsidRDefault="00CD25F0">
      <w:pPr>
        <w:jc w:val="center"/>
        <w:rPr>
          <w:sz w:val="48"/>
          <w:szCs w:val="48"/>
        </w:rPr>
      </w:pPr>
      <w:r>
        <w:rPr>
          <w:sz w:val="48"/>
          <w:szCs w:val="48"/>
        </w:rPr>
        <w:t>Laudo</w:t>
      </w:r>
    </w:p>
    <w:p w14:paraId="3B674C68" w14:textId="77777777" w:rsidR="00576773" w:rsidRDefault="00CD25F0">
      <w:pPr>
        <w:numPr>
          <w:ilvl w:val="0"/>
          <w:numId w:val="5"/>
        </w:numPr>
        <w:contextualSpacing/>
      </w:pPr>
      <w:r>
        <w:t xml:space="preserve">O </w:t>
      </w:r>
      <w:r>
        <w:rPr>
          <w:u w:val="single"/>
        </w:rPr>
        <w:t>DFD</w:t>
      </w:r>
      <w:r>
        <w:t xml:space="preserve"> estava muito complicado e mal desenhado, foi feito outro modelo</w:t>
      </w:r>
    </w:p>
    <w:p w14:paraId="04EAF4EC" w14:textId="77777777" w:rsidR="00576773" w:rsidRDefault="00CD25F0">
      <w:bookmarkStart w:id="8" w:name="_GoBack"/>
      <w:r>
        <w:rPr>
          <w:noProof/>
        </w:rPr>
        <w:lastRenderedPageBreak/>
        <w:drawing>
          <wp:inline distT="114300" distB="114300" distL="114300" distR="114300" wp14:anchorId="41AE957C" wp14:editId="61A996DA">
            <wp:extent cx="5943600" cy="37338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8"/>
    </w:p>
    <w:p w14:paraId="44C2AB9F" w14:textId="77777777" w:rsidR="00576773" w:rsidRDefault="00576773"/>
    <w:p w14:paraId="7B3EBAD7" w14:textId="77777777" w:rsidR="00576773" w:rsidRDefault="00CD25F0">
      <w:pPr>
        <w:numPr>
          <w:ilvl w:val="0"/>
          <w:numId w:val="4"/>
        </w:numPr>
        <w:contextualSpacing/>
      </w:pPr>
      <w:r>
        <w:rPr>
          <w:u w:val="single"/>
        </w:rPr>
        <w:t>Caso de uso</w:t>
      </w:r>
      <w:r>
        <w:t xml:space="preserve"> falava que </w:t>
      </w:r>
      <w:r>
        <w:rPr>
          <w:b/>
        </w:rPr>
        <w:t>sistema de controle</w:t>
      </w:r>
      <w:r>
        <w:t xml:space="preserve"> fazia muitas coisas quando na verdade era apenas uma </w:t>
      </w:r>
      <w:r>
        <w:rPr>
          <w:u w:val="single"/>
        </w:rPr>
        <w:t>componente</w:t>
      </w:r>
      <w:r>
        <w:t xml:space="preserve"> do </w:t>
      </w:r>
      <w:r>
        <w:rPr>
          <w:b/>
        </w:rPr>
        <w:t>sistema de controle</w:t>
      </w:r>
      <w:r>
        <w:t xml:space="preserve"> que estava fazendo boa parte dessas coisas. Foi alterado para </w:t>
      </w:r>
      <w:r>
        <w:rPr>
          <w:u w:val="single"/>
        </w:rPr>
        <w:t>componente</w:t>
      </w:r>
      <w:r>
        <w:t xml:space="preserve"> tudo que estava como </w:t>
      </w:r>
      <w:r>
        <w:rPr>
          <w:b/>
        </w:rPr>
        <w:t>sistema de controle</w:t>
      </w:r>
      <w:r>
        <w:t xml:space="preserve"> e na verdade não era.</w:t>
      </w:r>
    </w:p>
    <w:p w14:paraId="3092C045" w14:textId="77777777" w:rsidR="00576773" w:rsidRDefault="00CD25F0">
      <w:r>
        <w:rPr>
          <w:noProof/>
        </w:rPr>
        <w:lastRenderedPageBreak/>
        <w:drawing>
          <wp:inline distT="114300" distB="114300" distL="114300" distR="114300" wp14:anchorId="420D1D1C" wp14:editId="0C2294F1">
            <wp:extent cx="5943600" cy="60706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E6DBC8" w14:textId="77777777" w:rsidR="00576773" w:rsidRDefault="00CD25F0">
      <w:r>
        <w:rPr>
          <w:noProof/>
        </w:rPr>
        <w:lastRenderedPageBreak/>
        <w:drawing>
          <wp:inline distT="114300" distB="114300" distL="114300" distR="114300" wp14:anchorId="25B885E5" wp14:editId="32F55957">
            <wp:extent cx="5943600" cy="68199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8A2A6D" w14:textId="77777777" w:rsidR="00576773" w:rsidRDefault="00CD25F0">
      <w:r>
        <w:rPr>
          <w:noProof/>
        </w:rPr>
        <w:lastRenderedPageBreak/>
        <w:drawing>
          <wp:inline distT="114300" distB="114300" distL="114300" distR="114300" wp14:anchorId="09712C76" wp14:editId="55C353C7">
            <wp:extent cx="5943600" cy="40894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8A55DE" w14:textId="77777777" w:rsidR="00576773" w:rsidRDefault="00576773"/>
    <w:p w14:paraId="3C0CD6F4" w14:textId="77777777" w:rsidR="00576773" w:rsidRDefault="00CD25F0">
      <w:pPr>
        <w:numPr>
          <w:ilvl w:val="0"/>
          <w:numId w:val="10"/>
        </w:numPr>
        <w:contextualSpacing/>
      </w:pPr>
      <w:r>
        <w:t xml:space="preserve">Não souberam dizer as </w:t>
      </w:r>
      <w:r>
        <w:rPr>
          <w:u w:val="single"/>
        </w:rPr>
        <w:t>invariantes</w:t>
      </w:r>
      <w:r>
        <w:t xml:space="preserve"> e </w:t>
      </w:r>
      <w:r>
        <w:rPr>
          <w:u w:val="single"/>
        </w:rPr>
        <w:t>artefatos correlatos</w:t>
      </w:r>
      <w:r>
        <w:t>, assumiram que não tinham ambos</w:t>
      </w:r>
    </w:p>
    <w:p w14:paraId="539F160C" w14:textId="77777777" w:rsidR="00576773" w:rsidRDefault="00CD25F0">
      <w:pPr>
        <w:numPr>
          <w:ilvl w:val="0"/>
          <w:numId w:val="10"/>
        </w:numPr>
        <w:contextualSpacing/>
      </w:pPr>
      <w:r>
        <w:rPr>
          <w:u w:val="single"/>
        </w:rPr>
        <w:t>Comprador</w:t>
      </w:r>
      <w:r>
        <w:t xml:space="preserve"> não é mencionado no </w:t>
      </w:r>
      <w:r>
        <w:rPr>
          <w:u w:val="single"/>
        </w:rPr>
        <w:t>dicionário de termos</w:t>
      </w:r>
      <w:r>
        <w:t xml:space="preserve">, mas foi definido que </w:t>
      </w:r>
      <w:r>
        <w:rPr>
          <w:b/>
        </w:rPr>
        <w:t>gerente</w:t>
      </w:r>
      <w:r>
        <w:t xml:space="preserve"> age como </w:t>
      </w:r>
      <w:r>
        <w:rPr>
          <w:u w:val="single"/>
        </w:rPr>
        <w:t>comprador</w:t>
      </w:r>
    </w:p>
    <w:p w14:paraId="191DA82C" w14:textId="77777777" w:rsidR="00576773" w:rsidRDefault="00CD25F0">
      <w:pPr>
        <w:numPr>
          <w:ilvl w:val="0"/>
          <w:numId w:val="10"/>
        </w:numPr>
      </w:pPr>
      <w:r>
        <w:rPr>
          <w:u w:val="single"/>
        </w:rPr>
        <w:t>Almoxarife</w:t>
      </w:r>
      <w:r>
        <w:t xml:space="preserve"> não estava recebendo a previsão de entrega no DFD, foi adicionado no DFD</w:t>
      </w:r>
    </w:p>
    <w:p w14:paraId="21C96359" w14:textId="77777777" w:rsidR="00576773" w:rsidRDefault="00CD25F0">
      <w:pPr>
        <w:numPr>
          <w:ilvl w:val="0"/>
          <w:numId w:val="10"/>
        </w:numPr>
      </w:pPr>
      <w:r>
        <w:rPr>
          <w:u w:val="single"/>
        </w:rPr>
        <w:t>Almoxarife</w:t>
      </w:r>
      <w:r>
        <w:t xml:space="preserve"> queria uma confirmação do </w:t>
      </w:r>
      <w:r>
        <w:rPr>
          <w:b/>
        </w:rPr>
        <w:t>gerente</w:t>
      </w:r>
      <w:r>
        <w:t xml:space="preserve"> para toda a vez itens fossem incluíd</w:t>
      </w:r>
      <w:r>
        <w:t xml:space="preserve">os ou retirados do </w:t>
      </w:r>
      <w:r>
        <w:rPr>
          <w:b/>
        </w:rPr>
        <w:t>estoque</w:t>
      </w:r>
      <w:r>
        <w:t>, mas isso só deixaria o sistema mais lento</w:t>
      </w:r>
    </w:p>
    <w:p w14:paraId="45F50C1F" w14:textId="77777777" w:rsidR="00576773" w:rsidRDefault="00CD25F0">
      <w:pPr>
        <w:numPr>
          <w:ilvl w:val="0"/>
          <w:numId w:val="10"/>
        </w:numPr>
      </w:pPr>
      <w:r>
        <w:rPr>
          <w:u w:val="single"/>
        </w:rPr>
        <w:t>Comprador</w:t>
      </w:r>
      <w:r>
        <w:t xml:space="preserve"> reclamou que não era notificado quando um </w:t>
      </w:r>
      <w:r>
        <w:rPr>
          <w:b/>
        </w:rPr>
        <w:t>item</w:t>
      </w:r>
      <w:r>
        <w:t xml:space="preserve"> esgotava, então foi alterado no DFD para que o </w:t>
      </w:r>
      <w:r>
        <w:rPr>
          <w:b/>
        </w:rPr>
        <w:t>gerente</w:t>
      </w:r>
      <w:r>
        <w:t xml:space="preserve"> fosse notificado</w:t>
      </w:r>
    </w:p>
    <w:p w14:paraId="64DEE357" w14:textId="77777777" w:rsidR="00576773" w:rsidRDefault="00CD25F0">
      <w:pPr>
        <w:numPr>
          <w:ilvl w:val="0"/>
          <w:numId w:val="10"/>
        </w:numPr>
      </w:pPr>
      <w:r>
        <w:rPr>
          <w:u w:val="single"/>
        </w:rPr>
        <w:t>Comprador</w:t>
      </w:r>
      <w:r>
        <w:t xml:space="preserve"> queria ser notificado quando os fornecedores al</w:t>
      </w:r>
      <w:r>
        <w:t xml:space="preserve">terassem seu preço ou prazo de entrega, então um aviso está sendo direcionado ao </w:t>
      </w:r>
      <w:r>
        <w:rPr>
          <w:b/>
        </w:rPr>
        <w:t>gerente</w:t>
      </w:r>
      <w:r>
        <w:t xml:space="preserve"> </w:t>
      </w:r>
    </w:p>
    <w:sectPr w:rsidR="0057677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rndt" w:date="2018-03-31T10:20:00Z" w:initials="AvS">
    <w:p w14:paraId="47C04562" w14:textId="77777777" w:rsidR="00DC5340" w:rsidRDefault="00DC5340">
      <w:pPr>
        <w:pStyle w:val="CommentText"/>
      </w:pPr>
      <w:r>
        <w:rPr>
          <w:rStyle w:val="CommentReference"/>
        </w:rPr>
        <w:annotationRef/>
      </w:r>
      <w:r>
        <w:t>Inconsistente com o exemplo – “…atualizou a contagem…”</w:t>
      </w:r>
    </w:p>
  </w:comment>
  <w:comment w:id="2" w:author="Arndt" w:date="2018-03-31T10:27:00Z" w:initials="AvS">
    <w:p w14:paraId="3632A6BB" w14:textId="77777777" w:rsidR="00DC5340" w:rsidRDefault="00DC5340">
      <w:pPr>
        <w:pStyle w:val="CommentText"/>
      </w:pPr>
      <w:r>
        <w:rPr>
          <w:rStyle w:val="CommentReference"/>
        </w:rPr>
        <w:annotationRef/>
      </w:r>
      <w:r>
        <w:t xml:space="preserve">Isso não é </w:t>
      </w:r>
      <w:proofErr w:type="gramStart"/>
      <w:r>
        <w:t>um requisitos</w:t>
      </w:r>
      <w:proofErr w:type="gramEnd"/>
      <w:r>
        <w:t xml:space="preserve"> funcional?</w:t>
      </w:r>
    </w:p>
  </w:comment>
  <w:comment w:id="3" w:author="Arndt" w:date="2018-03-31T10:27:00Z" w:initials="AvS">
    <w:p w14:paraId="50331D83" w14:textId="77777777" w:rsidR="00DC5340" w:rsidRDefault="00DC5340">
      <w:pPr>
        <w:pStyle w:val="CommentText"/>
      </w:pPr>
      <w:r>
        <w:rPr>
          <w:rStyle w:val="CommentReference"/>
        </w:rPr>
        <w:annotationRef/>
      </w:r>
      <w:r>
        <w:t>Tempo real é vago – sempre haverá algum retardo, qual é o retardo tolerado?</w:t>
      </w:r>
    </w:p>
  </w:comment>
  <w:comment w:id="5" w:author="Arndt" w:date="2018-03-31T10:34:00Z" w:initials="AvS">
    <w:p w14:paraId="540012AA" w14:textId="77777777" w:rsidR="00DC5340" w:rsidRDefault="00DC5340">
      <w:pPr>
        <w:pStyle w:val="CommentText"/>
      </w:pPr>
      <w:r>
        <w:rPr>
          <w:rStyle w:val="CommentReference"/>
        </w:rPr>
        <w:annotationRef/>
      </w:r>
      <w:r>
        <w:t>O que é conciso?</w:t>
      </w:r>
    </w:p>
  </w:comment>
  <w:comment w:id="6" w:author="Arndt" w:date="2018-03-31T10:35:00Z" w:initials="AvS">
    <w:p w14:paraId="21D8E910" w14:textId="77777777" w:rsidR="00DC5340" w:rsidRDefault="00DC5340">
      <w:pPr>
        <w:pStyle w:val="CommentText"/>
      </w:pPr>
      <w:r>
        <w:rPr>
          <w:rStyle w:val="CommentReference"/>
        </w:rPr>
        <w:annotationRef/>
      </w:r>
      <w:r>
        <w:t>O que são “medidas necessárias” – na realidade vocês precisam informar quando ocorre a baixa no estoque</w:t>
      </w:r>
      <w:r w:rsidR="00A91F09">
        <w:t>, quando o item sai, quando o pagamento for confirmado ou quando o vendedor lança o item na fatura?</w:t>
      </w:r>
    </w:p>
  </w:comment>
  <w:comment w:id="7" w:author="Arndt" w:date="2018-03-31T10:40:00Z" w:initials="AvS">
    <w:p w14:paraId="1971D478" w14:textId="77777777" w:rsidR="00A91F09" w:rsidRDefault="00A91F09">
      <w:pPr>
        <w:pStyle w:val="CommentText"/>
      </w:pPr>
      <w:r>
        <w:rPr>
          <w:rStyle w:val="CommentReference"/>
        </w:rPr>
        <w:annotationRef/>
      </w:r>
      <w:r>
        <w:t>Confusão de terminologia – o papel do vendedor não é registrar (faturar) vendas a clientes? Como é que pode ser simultaneamente receptor de itens fornecidos?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C04562" w15:done="0"/>
  <w15:commentEx w15:paraId="3632A6BB" w15:done="0"/>
  <w15:commentEx w15:paraId="50331D83" w15:done="0"/>
  <w15:commentEx w15:paraId="540012AA" w15:done="0"/>
  <w15:commentEx w15:paraId="21D8E910" w15:done="0"/>
  <w15:commentEx w15:paraId="1971D47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41AEC"/>
    <w:multiLevelType w:val="multilevel"/>
    <w:tmpl w:val="F954A3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73050F"/>
    <w:multiLevelType w:val="multilevel"/>
    <w:tmpl w:val="995CFF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3D6F1D"/>
    <w:multiLevelType w:val="multilevel"/>
    <w:tmpl w:val="E5765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DE78CF"/>
    <w:multiLevelType w:val="multilevel"/>
    <w:tmpl w:val="D500E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323E68"/>
    <w:multiLevelType w:val="multilevel"/>
    <w:tmpl w:val="C7467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5F3E87"/>
    <w:multiLevelType w:val="multilevel"/>
    <w:tmpl w:val="FC76D0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912664"/>
    <w:multiLevelType w:val="multilevel"/>
    <w:tmpl w:val="297A9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DC0ED3"/>
    <w:multiLevelType w:val="multilevel"/>
    <w:tmpl w:val="CB1434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0375C57"/>
    <w:multiLevelType w:val="multilevel"/>
    <w:tmpl w:val="64A800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D5C33D8"/>
    <w:multiLevelType w:val="multilevel"/>
    <w:tmpl w:val="45843A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343154F"/>
    <w:multiLevelType w:val="multilevel"/>
    <w:tmpl w:val="33CCA4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E652A11"/>
    <w:multiLevelType w:val="multilevel"/>
    <w:tmpl w:val="0D70CE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5"/>
  </w:num>
  <w:num w:numId="7">
    <w:abstractNumId w:val="10"/>
  </w:num>
  <w:num w:numId="8">
    <w:abstractNumId w:val="1"/>
  </w:num>
  <w:num w:numId="9">
    <w:abstractNumId w:val="7"/>
  </w:num>
  <w:num w:numId="10">
    <w:abstractNumId w:val="11"/>
  </w:num>
  <w:num w:numId="11">
    <w:abstractNumId w:val="9"/>
  </w:num>
  <w:num w:numId="1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ndt">
    <w15:presenceInfo w15:providerId="None" w15:userId="Arnd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76773"/>
    <w:rsid w:val="00576773"/>
    <w:rsid w:val="00A91F09"/>
    <w:rsid w:val="00CD25F0"/>
    <w:rsid w:val="00DC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A7F10"/>
  <w15:docId w15:val="{03639B05-4FD3-441B-8633-AB3CB385E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C53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53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53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53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53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34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3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png"/><Relationship Id="rId5" Type="http://schemas.openxmlformats.org/officeDocument/2006/relationships/comments" Target="commen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2207</Words>
  <Characters>11919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Arndt</cp:lastModifiedBy>
  <cp:revision>2</cp:revision>
  <dcterms:created xsi:type="dcterms:W3CDTF">2018-03-31T13:18:00Z</dcterms:created>
  <dcterms:modified xsi:type="dcterms:W3CDTF">2018-03-31T14:00:00Z</dcterms:modified>
</cp:coreProperties>
</file>