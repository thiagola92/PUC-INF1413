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3A" w:rsidRDefault="001A3ADF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sz w:val="28"/>
          <w:szCs w:val="28"/>
        </w:rPr>
        <w:t>:</w:t>
      </w:r>
    </w:p>
    <w:p w:rsidR="00347B3A" w:rsidRDefault="001A3ADF">
      <w:pPr>
        <w:numPr>
          <w:ilvl w:val="0"/>
          <w:numId w:val="2"/>
        </w:numPr>
        <w:contextualSpacing/>
      </w:pPr>
      <w:r>
        <w:t>Pedro Paulo da Silva - 1421422</w:t>
      </w:r>
    </w:p>
    <w:p w:rsidR="00347B3A" w:rsidRDefault="001A3ADF">
      <w:pPr>
        <w:numPr>
          <w:ilvl w:val="0"/>
          <w:numId w:val="2"/>
        </w:numPr>
        <w:contextualSpacing/>
      </w:pPr>
      <w:r>
        <w:t>Stephanie Fay - 1721631</w:t>
      </w:r>
    </w:p>
    <w:p w:rsidR="00347B3A" w:rsidRDefault="001A3ADF">
      <w:pPr>
        <w:numPr>
          <w:ilvl w:val="0"/>
          <w:numId w:val="2"/>
        </w:numPr>
        <w:contextualSpacing/>
      </w:pPr>
      <w:r>
        <w:t xml:space="preserve">Thiago </w:t>
      </w:r>
      <w:proofErr w:type="spellStart"/>
      <w:r>
        <w:t>Lages</w:t>
      </w:r>
      <w:proofErr w:type="spellEnd"/>
      <w:r>
        <w:t xml:space="preserve"> de </w:t>
      </w:r>
      <w:proofErr w:type="spellStart"/>
      <w:r>
        <w:t>Alencar</w:t>
      </w:r>
      <w:proofErr w:type="spellEnd"/>
      <w:r>
        <w:t xml:space="preserve"> - 1721629</w:t>
      </w:r>
    </w:p>
    <w:p w:rsidR="00347B3A" w:rsidRDefault="001A3ADF">
      <w:r>
        <w:pict>
          <v:rect id="_x0000_i1025" style="width:0;height:1.5pt" o:hralign="center" o:hrstd="t" o:hr="t" fillcolor="#a0a0a0" stroked="f"/>
        </w:pict>
      </w:r>
    </w:p>
    <w:p w:rsidR="00347B3A" w:rsidRDefault="001A3ADF">
      <w:r>
        <w:rPr>
          <w:b/>
          <w:color w:val="FF0000"/>
        </w:rPr>
        <w:t>Dado que</w:t>
      </w:r>
      <w:r>
        <w:t xml:space="preserve">: </w:t>
      </w:r>
    </w:p>
    <w:p w:rsidR="00347B3A" w:rsidRDefault="001A3ADF">
      <w:proofErr w:type="spellStart"/>
      <w:r>
        <w:rPr>
          <w:b/>
          <w:color w:val="FF0000"/>
        </w:rPr>
        <w:t>Quando</w:t>
      </w:r>
      <w:proofErr w:type="spellEnd"/>
      <w:r>
        <w:t xml:space="preserve">: </w:t>
      </w:r>
    </w:p>
    <w:p w:rsidR="00347B3A" w:rsidRDefault="001A3ADF">
      <w:proofErr w:type="spellStart"/>
      <w:r>
        <w:rPr>
          <w:b/>
          <w:color w:val="FF0000"/>
        </w:rPr>
        <w:t>Então</w:t>
      </w:r>
      <w:proofErr w:type="spellEnd"/>
      <w:r>
        <w:t xml:space="preserve">: </w:t>
      </w:r>
    </w:p>
    <w:p w:rsidR="00347B3A" w:rsidRDefault="001A3ADF">
      <w:r>
        <w:pict>
          <v:rect id="_x0000_i1026" style="width:0;height:1.5pt" o:hralign="center" o:hrstd="t" o:hr="t" fillcolor="#a0a0a0" stroked="f"/>
        </w:pict>
      </w:r>
    </w:p>
    <w:p w:rsidR="00347B3A" w:rsidRPr="001A3ADF" w:rsidRDefault="001A3ADF">
      <w:pPr>
        <w:rPr>
          <w:lang w:val="pt-BR"/>
        </w:rPr>
      </w:pPr>
      <w:r w:rsidRPr="001A3ADF">
        <w:rPr>
          <w:lang w:val="pt-BR"/>
        </w:rPr>
        <w:t>Coluna 2</w:t>
      </w:r>
    </w:p>
    <w:p w:rsidR="00347B3A" w:rsidRPr="001A3ADF" w:rsidRDefault="001A3ADF">
      <w:pPr>
        <w:rPr>
          <w:u w:val="single"/>
          <w:lang w:val="pt-BR"/>
        </w:rPr>
      </w:pPr>
      <w:r w:rsidRPr="001A3ADF">
        <w:rPr>
          <w:u w:val="single"/>
          <w:lang w:val="pt-BR"/>
        </w:rPr>
        <w:t xml:space="preserve">Cenário “Guiar usando </w:t>
      </w:r>
      <w:r w:rsidRPr="001A3ADF">
        <w:rPr>
          <w:b/>
          <w:u w:val="single"/>
          <w:lang w:val="pt-BR"/>
        </w:rPr>
        <w:t>mapa</w:t>
      </w:r>
      <w:r w:rsidRPr="001A3ADF">
        <w:rPr>
          <w:u w:val="single"/>
          <w:lang w:val="pt-BR"/>
        </w:rPr>
        <w:t>”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se conectou ao </w:t>
      </w:r>
      <w:r w:rsidRPr="001A3ADF">
        <w:rPr>
          <w:b/>
          <w:lang w:val="pt-BR"/>
        </w:rPr>
        <w:t>servidor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se conectou ao </w:t>
      </w:r>
      <w:r w:rsidRPr="001A3ADF">
        <w:rPr>
          <w:b/>
          <w:lang w:val="pt-BR"/>
        </w:rPr>
        <w:t>GPS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servidor </w:t>
      </w:r>
      <w:r w:rsidRPr="001A3ADF">
        <w:rPr>
          <w:lang w:val="pt-BR"/>
        </w:rPr>
        <w:t xml:space="preserve">recebeu </w:t>
      </w:r>
      <w:r w:rsidRPr="001A3ADF">
        <w:rPr>
          <w:b/>
          <w:lang w:val="pt-BR"/>
        </w:rPr>
        <w:t>coordenadas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servidor </w:t>
      </w:r>
      <w:r w:rsidRPr="001A3ADF">
        <w:rPr>
          <w:lang w:val="pt-BR"/>
        </w:rPr>
        <w:t xml:space="preserve">recebeu </w:t>
      </w:r>
      <w:r w:rsidRPr="001A3ADF">
        <w:rPr>
          <w:b/>
          <w:lang w:val="pt-BR"/>
        </w:rPr>
        <w:t>raio de busca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Quando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motorista </w:t>
      </w:r>
      <w:r w:rsidRPr="001A3ADF">
        <w:rPr>
          <w:lang w:val="pt-BR"/>
        </w:rPr>
        <w:t xml:space="preserve">selecionar o </w:t>
      </w:r>
      <w:r w:rsidRPr="001A3ADF">
        <w:rPr>
          <w:b/>
          <w:lang w:val="pt-BR"/>
        </w:rPr>
        <w:t>estacionamento</w:t>
      </w:r>
      <w:ins w:id="0" w:author="Arndt" w:date="2018-04-27T14:15:00Z">
        <w:r>
          <w:rPr>
            <w:b/>
            <w:lang w:val="pt-BR"/>
          </w:rPr>
          <w:t xml:space="preserve">      ordem inversa, primeiro seleciona estacionamentos disponíveis, depois um deles</w:t>
        </w:r>
      </w:ins>
      <w:bookmarkStart w:id="1" w:name="_GoBack"/>
      <w:bookmarkEnd w:id="1"/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quando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motorista </w:t>
      </w:r>
      <w:r w:rsidRPr="001A3ADF">
        <w:rPr>
          <w:lang w:val="pt-BR"/>
        </w:rPr>
        <w:t xml:space="preserve">selecionar o </w:t>
      </w:r>
      <w:r w:rsidRPr="001A3ADF">
        <w:rPr>
          <w:b/>
          <w:lang w:val="pt-BR"/>
        </w:rPr>
        <w:t>mapa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Então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exibe o </w:t>
      </w:r>
      <w:r w:rsidRPr="001A3ADF">
        <w:rPr>
          <w:b/>
          <w:lang w:val="pt-BR"/>
        </w:rPr>
        <w:t xml:space="preserve">mapa </w:t>
      </w:r>
      <w:r w:rsidRPr="001A3ADF">
        <w:rPr>
          <w:lang w:val="pt-BR"/>
        </w:rPr>
        <w:t xml:space="preserve">da área com o caminho da </w:t>
      </w:r>
      <w:r w:rsidRPr="001A3ADF">
        <w:rPr>
          <w:b/>
          <w:lang w:val="pt-BR"/>
        </w:rPr>
        <w:t>posição corrente</w:t>
      </w:r>
      <w:r w:rsidRPr="001A3ADF">
        <w:rPr>
          <w:lang w:val="pt-BR"/>
        </w:rPr>
        <w:t xml:space="preserve"> até o </w:t>
      </w:r>
      <w:r w:rsidRPr="001A3ADF">
        <w:rPr>
          <w:b/>
          <w:lang w:val="pt-BR"/>
        </w:rPr>
        <w:t>esta</w:t>
      </w:r>
      <w:r w:rsidRPr="001A3ADF">
        <w:rPr>
          <w:b/>
          <w:lang w:val="pt-BR"/>
        </w:rPr>
        <w:t xml:space="preserve">cionamento </w:t>
      </w:r>
      <w:r w:rsidRPr="001A3ADF">
        <w:rPr>
          <w:lang w:val="pt-BR"/>
        </w:rPr>
        <w:t>destacado</w:t>
      </w:r>
    </w:p>
    <w:p w:rsidR="00347B3A" w:rsidRPr="001A3ADF" w:rsidRDefault="00347B3A">
      <w:pPr>
        <w:rPr>
          <w:lang w:val="pt-BR"/>
        </w:rPr>
      </w:pPr>
    </w:p>
    <w:p w:rsidR="00347B3A" w:rsidRPr="001A3ADF" w:rsidRDefault="001A3ADF">
      <w:pPr>
        <w:rPr>
          <w:lang w:val="pt-BR"/>
        </w:rPr>
      </w:pPr>
      <w:r w:rsidRPr="001A3ADF">
        <w:rPr>
          <w:lang w:val="pt-BR"/>
        </w:rPr>
        <w:t>Coluna 1</w:t>
      </w:r>
    </w:p>
    <w:p w:rsidR="00347B3A" w:rsidRPr="001A3ADF" w:rsidRDefault="001A3ADF">
      <w:pPr>
        <w:rPr>
          <w:u w:val="single"/>
          <w:lang w:val="pt-BR"/>
        </w:rPr>
      </w:pPr>
      <w:r w:rsidRPr="001A3ADF">
        <w:rPr>
          <w:u w:val="single"/>
          <w:lang w:val="pt-BR"/>
        </w:rPr>
        <w:t xml:space="preserve">Cenário “Nenhum </w:t>
      </w:r>
      <w:r w:rsidRPr="001A3ADF">
        <w:rPr>
          <w:b/>
          <w:u w:val="single"/>
          <w:lang w:val="pt-BR"/>
        </w:rPr>
        <w:t xml:space="preserve">estacionamento </w:t>
      </w:r>
      <w:r w:rsidRPr="001A3ADF">
        <w:rPr>
          <w:u w:val="single"/>
          <w:lang w:val="pt-BR"/>
        </w:rPr>
        <w:t xml:space="preserve">encontrado no </w:t>
      </w:r>
      <w:r w:rsidRPr="001A3ADF">
        <w:rPr>
          <w:b/>
          <w:u w:val="single"/>
          <w:lang w:val="pt-BR"/>
        </w:rPr>
        <w:t>raio de busca</w:t>
      </w:r>
      <w:r w:rsidRPr="001A3ADF">
        <w:rPr>
          <w:u w:val="single"/>
          <w:lang w:val="pt-BR"/>
        </w:rPr>
        <w:t xml:space="preserve"> atual, aumentar o raio de busca”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se conectou ao </w:t>
      </w:r>
      <w:r w:rsidRPr="001A3ADF">
        <w:rPr>
          <w:b/>
          <w:lang w:val="pt-BR"/>
        </w:rPr>
        <w:t>servidor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se conectou ao </w:t>
      </w:r>
      <w:r w:rsidRPr="001A3ADF">
        <w:rPr>
          <w:b/>
          <w:lang w:val="pt-BR"/>
        </w:rPr>
        <w:t>GPS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servidor </w:t>
      </w:r>
      <w:r w:rsidRPr="001A3ADF">
        <w:rPr>
          <w:lang w:val="pt-BR"/>
        </w:rPr>
        <w:t xml:space="preserve">recebeu </w:t>
      </w:r>
      <w:r w:rsidRPr="001A3ADF">
        <w:rPr>
          <w:b/>
          <w:lang w:val="pt-BR"/>
        </w:rPr>
        <w:t>coordenadas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servidor </w:t>
      </w:r>
      <w:r w:rsidRPr="001A3ADF">
        <w:rPr>
          <w:lang w:val="pt-BR"/>
        </w:rPr>
        <w:t xml:space="preserve">recebeu </w:t>
      </w:r>
      <w:r w:rsidRPr="001A3ADF">
        <w:rPr>
          <w:b/>
          <w:lang w:val="pt-BR"/>
        </w:rPr>
        <w:t>raio de busca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servidor </w:t>
      </w:r>
      <w:r w:rsidRPr="001A3ADF">
        <w:rPr>
          <w:lang w:val="pt-BR"/>
        </w:rPr>
        <w:t xml:space="preserve">não encontrou </w:t>
      </w:r>
      <w:r w:rsidRPr="001A3ADF">
        <w:rPr>
          <w:b/>
          <w:lang w:val="pt-BR"/>
        </w:rPr>
        <w:t xml:space="preserve">estacionamento </w:t>
      </w:r>
      <w:r w:rsidRPr="001A3ADF">
        <w:rPr>
          <w:lang w:val="pt-BR"/>
        </w:rPr>
        <w:t xml:space="preserve">no </w:t>
      </w:r>
      <w:proofErr w:type="spellStart"/>
      <w:r w:rsidRPr="001A3ADF">
        <w:rPr>
          <w:b/>
          <w:lang w:val="pt-BR"/>
        </w:rPr>
        <w:t>radio</w:t>
      </w:r>
      <w:proofErr w:type="spellEnd"/>
      <w:r w:rsidRPr="001A3ADF">
        <w:rPr>
          <w:b/>
          <w:lang w:val="pt-BR"/>
        </w:rPr>
        <w:t xml:space="preserve"> de busca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Quando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motorista </w:t>
      </w:r>
      <w:r w:rsidRPr="001A3ADF">
        <w:rPr>
          <w:lang w:val="pt-BR"/>
        </w:rPr>
        <w:t xml:space="preserve">selecionar um novo </w:t>
      </w:r>
      <w:r w:rsidRPr="001A3ADF">
        <w:rPr>
          <w:b/>
          <w:lang w:val="pt-BR"/>
        </w:rPr>
        <w:t>raio de busca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Então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manda para o </w:t>
      </w:r>
      <w:r w:rsidRPr="001A3ADF">
        <w:rPr>
          <w:b/>
          <w:lang w:val="pt-BR"/>
        </w:rPr>
        <w:t xml:space="preserve">servidor </w:t>
      </w:r>
      <w:r w:rsidRPr="001A3ADF">
        <w:rPr>
          <w:lang w:val="pt-BR"/>
        </w:rPr>
        <w:t xml:space="preserve">o novo </w:t>
      </w:r>
      <w:r w:rsidRPr="001A3ADF">
        <w:rPr>
          <w:b/>
          <w:lang w:val="pt-BR"/>
        </w:rPr>
        <w:t>raio de busca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então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atualiza com os novos </w:t>
      </w:r>
      <w:r w:rsidRPr="001A3ADF">
        <w:rPr>
          <w:b/>
          <w:lang w:val="pt-BR"/>
        </w:rPr>
        <w:t>estacionamentos</w:t>
      </w:r>
      <w:r w:rsidRPr="001A3ADF">
        <w:rPr>
          <w:lang w:val="pt-BR"/>
        </w:rPr>
        <w:t xml:space="preserve"> dentro do </w:t>
      </w:r>
      <w:r w:rsidRPr="001A3ADF">
        <w:rPr>
          <w:b/>
          <w:lang w:val="pt-BR"/>
        </w:rPr>
        <w:t>raio de busca</w:t>
      </w:r>
    </w:p>
    <w:p w:rsidR="00347B3A" w:rsidRPr="001A3ADF" w:rsidRDefault="00347B3A">
      <w:pPr>
        <w:rPr>
          <w:lang w:val="pt-BR"/>
        </w:rPr>
      </w:pPr>
    </w:p>
    <w:p w:rsidR="00347B3A" w:rsidRPr="001A3ADF" w:rsidRDefault="001A3ADF">
      <w:pPr>
        <w:rPr>
          <w:lang w:val="pt-BR"/>
        </w:rPr>
      </w:pPr>
      <w:r w:rsidRPr="001A3ADF">
        <w:rPr>
          <w:lang w:val="pt-BR"/>
        </w:rPr>
        <w:t>Coluna 20</w:t>
      </w:r>
    </w:p>
    <w:p w:rsidR="00347B3A" w:rsidRPr="001A3ADF" w:rsidRDefault="001A3ADF">
      <w:pPr>
        <w:rPr>
          <w:u w:val="single"/>
          <w:lang w:val="pt-BR"/>
        </w:rPr>
      </w:pPr>
      <w:r w:rsidRPr="001A3ADF">
        <w:rPr>
          <w:u w:val="single"/>
          <w:lang w:val="pt-BR"/>
        </w:rPr>
        <w:t xml:space="preserve">Cenário “Guiar usando </w:t>
      </w:r>
      <w:r w:rsidRPr="001A3ADF">
        <w:rPr>
          <w:b/>
          <w:u w:val="single"/>
          <w:lang w:val="pt-BR"/>
        </w:rPr>
        <w:t>roteiro de GPS</w:t>
      </w:r>
      <w:r w:rsidRPr="001A3ADF">
        <w:rPr>
          <w:u w:val="single"/>
          <w:lang w:val="pt-BR"/>
        </w:rPr>
        <w:t>”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se conectou ao </w:t>
      </w:r>
      <w:r w:rsidRPr="001A3ADF">
        <w:rPr>
          <w:b/>
          <w:lang w:val="pt-BR"/>
        </w:rPr>
        <w:t>servidor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se conectou ao </w:t>
      </w:r>
      <w:r w:rsidRPr="001A3ADF">
        <w:rPr>
          <w:b/>
          <w:lang w:val="pt-BR"/>
        </w:rPr>
        <w:t>GPS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servidor </w:t>
      </w:r>
      <w:r w:rsidRPr="001A3ADF">
        <w:rPr>
          <w:lang w:val="pt-BR"/>
        </w:rPr>
        <w:t xml:space="preserve">recebeu </w:t>
      </w:r>
      <w:r w:rsidRPr="001A3ADF">
        <w:rPr>
          <w:b/>
          <w:lang w:val="pt-BR"/>
        </w:rPr>
        <w:t>coordenadas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dado que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>s</w:t>
      </w:r>
      <w:r w:rsidRPr="001A3ADF">
        <w:rPr>
          <w:b/>
          <w:lang w:val="pt-BR"/>
        </w:rPr>
        <w:t xml:space="preserve">ervidor </w:t>
      </w:r>
      <w:r w:rsidRPr="001A3ADF">
        <w:rPr>
          <w:lang w:val="pt-BR"/>
        </w:rPr>
        <w:t xml:space="preserve">recebeu </w:t>
      </w:r>
      <w:r w:rsidRPr="001A3ADF">
        <w:rPr>
          <w:b/>
          <w:lang w:val="pt-BR"/>
        </w:rPr>
        <w:t>raio de busca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Quando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motorista </w:t>
      </w:r>
      <w:r w:rsidRPr="001A3ADF">
        <w:rPr>
          <w:lang w:val="pt-BR"/>
        </w:rPr>
        <w:t xml:space="preserve">selecionar o </w:t>
      </w:r>
      <w:r w:rsidRPr="001A3ADF">
        <w:rPr>
          <w:b/>
          <w:lang w:val="pt-BR"/>
        </w:rPr>
        <w:t>estacionamento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quando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motorista </w:t>
      </w:r>
      <w:r w:rsidRPr="001A3ADF">
        <w:rPr>
          <w:lang w:val="pt-BR"/>
        </w:rPr>
        <w:t xml:space="preserve">selecionar o </w:t>
      </w:r>
      <w:r w:rsidRPr="001A3ADF">
        <w:rPr>
          <w:b/>
          <w:lang w:val="pt-BR"/>
        </w:rPr>
        <w:t>GPS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Então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>aplicativo</w:t>
      </w:r>
      <w:r w:rsidRPr="001A3ADF">
        <w:rPr>
          <w:lang w:val="pt-BR"/>
        </w:rPr>
        <w:t xml:space="preserve"> se conecta ao </w:t>
      </w:r>
      <w:r w:rsidRPr="001A3ADF">
        <w:rPr>
          <w:b/>
          <w:lang w:val="pt-BR"/>
        </w:rPr>
        <w:t>GPS</w:t>
      </w:r>
      <w:r w:rsidRPr="001A3ADF">
        <w:rPr>
          <w:lang w:val="pt-BR"/>
        </w:rPr>
        <w:t xml:space="preserve"> obter as informações do trajeto</w:t>
      </w:r>
    </w:p>
    <w:p w:rsidR="00347B3A" w:rsidRPr="001A3ADF" w:rsidRDefault="001A3ADF">
      <w:pPr>
        <w:numPr>
          <w:ilvl w:val="0"/>
          <w:numId w:val="1"/>
        </w:numPr>
        <w:contextualSpacing/>
        <w:rPr>
          <w:lang w:val="pt-BR"/>
        </w:rPr>
      </w:pPr>
      <w:r w:rsidRPr="001A3ADF">
        <w:rPr>
          <w:u w:val="single"/>
          <w:lang w:val="pt-BR"/>
        </w:rPr>
        <w:t>E então</w:t>
      </w:r>
      <w:r w:rsidRPr="001A3ADF">
        <w:rPr>
          <w:lang w:val="pt-BR"/>
        </w:rPr>
        <w:t xml:space="preserve"> o </w:t>
      </w:r>
      <w:r w:rsidRPr="001A3ADF">
        <w:rPr>
          <w:b/>
          <w:lang w:val="pt-BR"/>
        </w:rPr>
        <w:t xml:space="preserve">aplicativo </w:t>
      </w:r>
      <w:r w:rsidRPr="001A3ADF">
        <w:rPr>
          <w:lang w:val="pt-BR"/>
        </w:rPr>
        <w:t xml:space="preserve">usa o </w:t>
      </w:r>
      <w:r w:rsidRPr="001A3ADF">
        <w:rPr>
          <w:b/>
          <w:lang w:val="pt-BR"/>
        </w:rPr>
        <w:t>GPS</w:t>
      </w:r>
      <w:r w:rsidRPr="001A3ADF">
        <w:rPr>
          <w:lang w:val="pt-BR"/>
        </w:rPr>
        <w:t xml:space="preserve"> para guiar</w:t>
      </w:r>
    </w:p>
    <w:sectPr w:rsidR="00347B3A" w:rsidRPr="001A3A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469"/>
    <w:multiLevelType w:val="multilevel"/>
    <w:tmpl w:val="BD54D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2532D"/>
    <w:multiLevelType w:val="multilevel"/>
    <w:tmpl w:val="BD54D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ndt">
    <w15:presenceInfo w15:providerId="None" w15:userId="Arn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47B3A"/>
    <w:rsid w:val="001A3ADF"/>
    <w:rsid w:val="0034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02235-91B4-4991-A02E-7F7EF820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Arndt</cp:lastModifiedBy>
  <cp:revision>2</cp:revision>
  <dcterms:created xsi:type="dcterms:W3CDTF">2018-04-27T17:14:00Z</dcterms:created>
  <dcterms:modified xsi:type="dcterms:W3CDTF">2018-04-27T17:23:00Z</dcterms:modified>
</cp:coreProperties>
</file>