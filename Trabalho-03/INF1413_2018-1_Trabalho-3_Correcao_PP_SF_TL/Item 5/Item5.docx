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13" w:rsidRDefault="00E6188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Grupo</w:t>
      </w:r>
      <w:proofErr w:type="spellEnd"/>
      <w:r>
        <w:rPr>
          <w:sz w:val="28"/>
          <w:szCs w:val="28"/>
        </w:rPr>
        <w:t>:</w:t>
      </w:r>
    </w:p>
    <w:p w:rsidR="00B57213" w:rsidRDefault="00E61886">
      <w:pPr>
        <w:numPr>
          <w:ilvl w:val="0"/>
          <w:numId w:val="3"/>
        </w:numPr>
        <w:contextualSpacing/>
      </w:pPr>
      <w:r>
        <w:t>Pedro Paulo da Silva - 1421422</w:t>
      </w:r>
    </w:p>
    <w:p w:rsidR="00B57213" w:rsidRDefault="00E61886">
      <w:pPr>
        <w:numPr>
          <w:ilvl w:val="0"/>
          <w:numId w:val="3"/>
        </w:numPr>
        <w:contextualSpacing/>
      </w:pPr>
      <w:r>
        <w:t>Stephanie Fay - 1721631</w:t>
      </w:r>
    </w:p>
    <w:p w:rsidR="00B57213" w:rsidRDefault="00E61886">
      <w:pPr>
        <w:numPr>
          <w:ilvl w:val="0"/>
          <w:numId w:val="3"/>
        </w:numPr>
        <w:contextualSpacing/>
      </w:pPr>
      <w:r>
        <w:t xml:space="preserve">Thiago </w:t>
      </w:r>
      <w:proofErr w:type="spellStart"/>
      <w:r>
        <w:t>Lages</w:t>
      </w:r>
      <w:proofErr w:type="spellEnd"/>
      <w:r>
        <w:t xml:space="preserve"> de </w:t>
      </w:r>
      <w:proofErr w:type="spellStart"/>
      <w:r>
        <w:t>Alencar</w:t>
      </w:r>
      <w:proofErr w:type="spellEnd"/>
      <w:r>
        <w:t xml:space="preserve"> - 1721629</w:t>
      </w:r>
    </w:p>
    <w:p w:rsidR="00B57213" w:rsidRDefault="00E61886">
      <w:r>
        <w:pict>
          <v:rect id="_x0000_i1025" style="width:0;height:1.5pt" o:hralign="center" o:hrstd="t" o:hr="t" fillcolor="#a0a0a0" stroked="f"/>
        </w:pict>
      </w:r>
    </w:p>
    <w:p w:rsidR="00B57213" w:rsidRDefault="00E61886">
      <w:pPr>
        <w:rPr>
          <w:b/>
        </w:rPr>
      </w:pPr>
      <w:proofErr w:type="spellStart"/>
      <w:r>
        <w:rPr>
          <w:b/>
        </w:rPr>
        <w:t>Grafo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estrutura</w:t>
      </w:r>
      <w:proofErr w:type="spellEnd"/>
    </w:p>
    <w:p w:rsidR="00B57213" w:rsidRDefault="00B57213">
      <w:pPr>
        <w:rPr>
          <w:b/>
        </w:rPr>
      </w:pPr>
    </w:p>
    <w:p w:rsidR="00B57213" w:rsidRDefault="00E61886">
      <w:proofErr w:type="spellStart"/>
      <w:r>
        <w:t>GetPageFrame</w:t>
      </w:r>
      <w:proofErr w:type="spellEnd"/>
    </w:p>
    <w:p w:rsidR="00B57213" w:rsidRDefault="00E61886">
      <w:r>
        <w:rPr>
          <w:noProof/>
          <w:lang w:val="pt-BR"/>
        </w:rPr>
        <w:drawing>
          <wp:inline distT="114300" distB="114300" distL="114300" distR="114300">
            <wp:extent cx="5943600" cy="49403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213" w:rsidRDefault="00B57213"/>
    <w:p w:rsidR="00B57213" w:rsidRDefault="00B57213"/>
    <w:p w:rsidR="00B57213" w:rsidRDefault="00B57213"/>
    <w:p w:rsidR="00B57213" w:rsidRDefault="00B57213"/>
    <w:p w:rsidR="00B57213" w:rsidRDefault="00B57213"/>
    <w:p w:rsidR="00B57213" w:rsidRDefault="00B57213"/>
    <w:p w:rsidR="00B57213" w:rsidRDefault="00B57213"/>
    <w:p w:rsidR="00B57213" w:rsidRDefault="00B57213"/>
    <w:p w:rsidR="00B57213" w:rsidRDefault="00E61886">
      <w:proofErr w:type="spellStart"/>
      <w:r>
        <w:t>ReplacePage</w:t>
      </w:r>
      <w:proofErr w:type="spellEnd"/>
    </w:p>
    <w:p w:rsidR="00B57213" w:rsidRDefault="00E61886">
      <w:r>
        <w:rPr>
          <w:noProof/>
          <w:lang w:val="pt-BR"/>
        </w:rPr>
        <w:lastRenderedPageBreak/>
        <w:drawing>
          <wp:inline distT="114300" distB="114300" distL="114300" distR="114300">
            <wp:extent cx="2286615" cy="7843838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615" cy="784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7213" w:rsidRDefault="00E61886">
      <w:pPr>
        <w:rPr>
          <w:b/>
        </w:rPr>
      </w:pPr>
      <w:proofErr w:type="spellStart"/>
      <w:r>
        <w:rPr>
          <w:b/>
        </w:rPr>
        <w:t>Expressão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algébrica</w:t>
      </w:r>
      <w:proofErr w:type="spellEnd"/>
    </w:p>
    <w:p w:rsidR="00B57213" w:rsidRDefault="00E618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[1354] :: { 1363 [1541] 1365 ( 1380 ( 1390 ( 1395 [1659] 1396 [1759] | </w:t>
      </w:r>
      <w:r>
        <w:rPr>
          <w:rFonts w:ascii="Consolas" w:eastAsia="Consolas" w:hAnsi="Consolas" w:cs="Consolas"/>
        </w:rPr>
        <w:t>𝝓</w:t>
      </w:r>
      <w:r>
        <w:rPr>
          <w:rFonts w:ascii="Consolas" w:eastAsia="Consolas" w:hAnsi="Consolas" w:cs="Consolas"/>
        </w:rPr>
        <w:t xml:space="preserve"> ) | 1382 [1759] ) | 1369 ( </w:t>
      </w:r>
      <w:r>
        <w:rPr>
          <w:rFonts w:ascii="Consolas" w:eastAsia="Consolas" w:hAnsi="Consolas" w:cs="Consolas"/>
        </w:rPr>
        <w:t>𝝓</w:t>
      </w:r>
      <w:r>
        <w:rPr>
          <w:rFonts w:ascii="Consolas" w:eastAsia="Consolas" w:hAnsi="Consolas" w:cs="Consolas"/>
        </w:rPr>
        <w:t xml:space="preserve"> | 1371 [1686] ) ) 1401 }</w:t>
      </w:r>
    </w:p>
    <w:p w:rsidR="00B57213" w:rsidRDefault="00B57213">
      <w:pPr>
        <w:rPr>
          <w:rFonts w:ascii="Consolas" w:eastAsia="Consolas" w:hAnsi="Consolas" w:cs="Consolas"/>
        </w:rPr>
      </w:pPr>
    </w:p>
    <w:p w:rsidR="00B57213" w:rsidRDefault="00E61886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---------------</w:t>
      </w:r>
    </w:p>
    <w:p w:rsidR="00B57213" w:rsidRDefault="00B57213">
      <w:pPr>
        <w:rPr>
          <w:rFonts w:ascii="Consolas" w:eastAsia="Consolas" w:hAnsi="Consolas" w:cs="Consolas"/>
        </w:rPr>
      </w:pPr>
    </w:p>
    <w:p w:rsidR="00B57213" w:rsidRDefault="00E618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[1759</w:t>
      </w:r>
      <w:proofErr w:type="gramStart"/>
      <w:r>
        <w:rPr>
          <w:rFonts w:ascii="Consolas" w:eastAsia="Consolas" w:hAnsi="Consolas" w:cs="Consolas"/>
        </w:rPr>
        <w:t>] :</w:t>
      </w:r>
      <w:proofErr w:type="gramEnd"/>
      <w:r>
        <w:rPr>
          <w:rFonts w:ascii="Consolas" w:eastAsia="Consolas" w:hAnsi="Consolas" w:cs="Consolas"/>
        </w:rPr>
        <w:t xml:space="preserve">: { 1768 [1836] 1770 ( 1779 [425] 1781 ( 1783 [544] 1798t | </w:t>
      </w:r>
      <w:r>
        <w:rPr>
          <w:rFonts w:ascii="Consolas" w:eastAsia="Consolas" w:hAnsi="Consolas" w:cs="Consolas"/>
        </w:rPr>
        <w:t>𝝓</w:t>
      </w:r>
      <w:r>
        <w:rPr>
          <w:rFonts w:ascii="Consolas" w:eastAsia="Consolas" w:hAnsi="Consolas" w:cs="Consolas"/>
        </w:rPr>
        <w:t xml:space="preserve"> ) | 1772 [576] 1773 [576] ) 1792 [828]</w:t>
      </w:r>
      <w:r>
        <w:rPr>
          <w:rFonts w:ascii="Consolas" w:eastAsia="Consolas" w:hAnsi="Consolas" w:cs="Consolas"/>
        </w:rPr>
        <w:t xml:space="preserve"> 1792 [741] 1793 [?] 1795 [1880] 1796 [1686] 1798 }</w:t>
      </w:r>
    </w:p>
    <w:p w:rsidR="00B57213" w:rsidRDefault="00B57213"/>
    <w:p w:rsidR="00B57213" w:rsidRDefault="00E61886">
      <w:pPr>
        <w:rPr>
          <w:b/>
        </w:rPr>
      </w:pPr>
      <w:proofErr w:type="spellStart"/>
      <w:r>
        <w:rPr>
          <w:b/>
        </w:rPr>
        <w:t>Caminhos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abstratos</w:t>
      </w:r>
      <w:proofErr w:type="spellEnd"/>
    </w:p>
    <w:p w:rsidR="00B57213" w:rsidRDefault="00E618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[1354</w:t>
      </w:r>
      <w:proofErr w:type="gramStart"/>
      <w:r>
        <w:rPr>
          <w:rFonts w:ascii="Consolas" w:eastAsia="Consolas" w:hAnsi="Consolas" w:cs="Consolas"/>
        </w:rPr>
        <w:t>] :</w:t>
      </w:r>
      <w:proofErr w:type="gramEnd"/>
      <w:r>
        <w:rPr>
          <w:rFonts w:ascii="Consolas" w:eastAsia="Consolas" w:hAnsi="Consolas" w:cs="Consolas"/>
        </w:rPr>
        <w:t>: &lt; 1363 [1541] 1365 1380 1390 1395 [1659] 1396 [1759] 1401 &gt;</w:t>
      </w:r>
    </w:p>
    <w:p w:rsidR="00B57213" w:rsidRDefault="00E618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[1354</w:t>
      </w:r>
      <w:proofErr w:type="gramStart"/>
      <w:r>
        <w:rPr>
          <w:rFonts w:ascii="Consolas" w:eastAsia="Consolas" w:hAnsi="Consolas" w:cs="Consolas"/>
        </w:rPr>
        <w:t>] :</w:t>
      </w:r>
      <w:proofErr w:type="gramEnd"/>
      <w:r>
        <w:rPr>
          <w:rFonts w:ascii="Consolas" w:eastAsia="Consolas" w:hAnsi="Consolas" w:cs="Consolas"/>
        </w:rPr>
        <w:t>: &lt; 1363 [1541] 1365 1380 1390 1401 &gt;</w:t>
      </w:r>
    </w:p>
    <w:p w:rsidR="00B57213" w:rsidRDefault="00E618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[1354</w:t>
      </w:r>
      <w:proofErr w:type="gramStart"/>
      <w:r>
        <w:rPr>
          <w:rFonts w:ascii="Consolas" w:eastAsia="Consolas" w:hAnsi="Consolas" w:cs="Consolas"/>
        </w:rPr>
        <w:t>] :</w:t>
      </w:r>
      <w:proofErr w:type="gramEnd"/>
      <w:r>
        <w:rPr>
          <w:rFonts w:ascii="Consolas" w:eastAsia="Consolas" w:hAnsi="Consolas" w:cs="Consolas"/>
        </w:rPr>
        <w:t>: &lt; 1363 [1541] 1365 1380 1382 [1759] 1401 &gt;</w:t>
      </w:r>
    </w:p>
    <w:p w:rsidR="00B57213" w:rsidRDefault="00E618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[1354</w:t>
      </w:r>
      <w:proofErr w:type="gramStart"/>
      <w:r>
        <w:rPr>
          <w:rFonts w:ascii="Consolas" w:eastAsia="Consolas" w:hAnsi="Consolas" w:cs="Consolas"/>
        </w:rPr>
        <w:t>] :</w:t>
      </w:r>
      <w:proofErr w:type="gramEnd"/>
      <w:r>
        <w:rPr>
          <w:rFonts w:ascii="Consolas" w:eastAsia="Consolas" w:hAnsi="Consolas" w:cs="Consolas"/>
        </w:rPr>
        <w:t>: &lt;</w:t>
      </w:r>
      <w:r>
        <w:rPr>
          <w:rFonts w:ascii="Consolas" w:eastAsia="Consolas" w:hAnsi="Consolas" w:cs="Consolas"/>
        </w:rPr>
        <w:t xml:space="preserve"> 1363 [1541] 1365 1369 1401 &gt;</w:t>
      </w:r>
    </w:p>
    <w:p w:rsidR="00B57213" w:rsidRDefault="00E618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[1354</w:t>
      </w:r>
      <w:proofErr w:type="gramStart"/>
      <w:r>
        <w:rPr>
          <w:rFonts w:ascii="Consolas" w:eastAsia="Consolas" w:hAnsi="Consolas" w:cs="Consolas"/>
        </w:rPr>
        <w:t>] :</w:t>
      </w:r>
      <w:proofErr w:type="gramEnd"/>
      <w:r>
        <w:rPr>
          <w:rFonts w:ascii="Consolas" w:eastAsia="Consolas" w:hAnsi="Consolas" w:cs="Consolas"/>
        </w:rPr>
        <w:t>: &lt; 1363 [1541] 1365 1369 1371 [1686] 1401 &gt;</w:t>
      </w:r>
    </w:p>
    <w:p w:rsidR="00B57213" w:rsidRDefault="00B57213">
      <w:pPr>
        <w:rPr>
          <w:rFonts w:ascii="Consolas" w:eastAsia="Consolas" w:hAnsi="Consolas" w:cs="Consolas"/>
        </w:rPr>
      </w:pPr>
    </w:p>
    <w:p w:rsidR="00B57213" w:rsidRDefault="00E61886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---------------</w:t>
      </w:r>
    </w:p>
    <w:p w:rsidR="00B57213" w:rsidRDefault="00B57213">
      <w:pPr>
        <w:rPr>
          <w:rFonts w:ascii="Consolas" w:eastAsia="Consolas" w:hAnsi="Consolas" w:cs="Consolas"/>
        </w:rPr>
      </w:pPr>
    </w:p>
    <w:p w:rsidR="00B57213" w:rsidRDefault="00E618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[1759</w:t>
      </w:r>
      <w:proofErr w:type="gramStart"/>
      <w:r>
        <w:rPr>
          <w:rFonts w:ascii="Consolas" w:eastAsia="Consolas" w:hAnsi="Consolas" w:cs="Consolas"/>
        </w:rPr>
        <w:t>] :</w:t>
      </w:r>
      <w:proofErr w:type="gramEnd"/>
      <w:r>
        <w:rPr>
          <w:rFonts w:ascii="Consolas" w:eastAsia="Consolas" w:hAnsi="Consolas" w:cs="Consolas"/>
        </w:rPr>
        <w:t>: &lt; 1768 [1836] 1770 1779 [425] 1781 1783 [544] 1798 &gt;</w:t>
      </w:r>
    </w:p>
    <w:p w:rsidR="00B57213" w:rsidRDefault="00E6188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[1759</w:t>
      </w:r>
      <w:proofErr w:type="gramStart"/>
      <w:r>
        <w:rPr>
          <w:rFonts w:ascii="Consolas" w:eastAsia="Consolas" w:hAnsi="Consolas" w:cs="Consolas"/>
        </w:rPr>
        <w:t>] :</w:t>
      </w:r>
      <w:proofErr w:type="gramEnd"/>
      <w:r>
        <w:rPr>
          <w:rFonts w:ascii="Consolas" w:eastAsia="Consolas" w:hAnsi="Consolas" w:cs="Consolas"/>
        </w:rPr>
        <w:t>: &lt; 1768 [1836] 1770 1779 [425] 1781 1792 [828] 1792 [741] 1793 [?] 1795 [1880] 1796</w:t>
      </w:r>
      <w:r>
        <w:rPr>
          <w:rFonts w:ascii="Consolas" w:eastAsia="Consolas" w:hAnsi="Consolas" w:cs="Consolas"/>
        </w:rPr>
        <w:t xml:space="preserve"> [1686] 1798 &gt;</w:t>
      </w:r>
    </w:p>
    <w:p w:rsidR="00B57213" w:rsidRDefault="00E61886">
      <w:r>
        <w:rPr>
          <w:rFonts w:ascii="Consolas" w:eastAsia="Consolas" w:hAnsi="Consolas" w:cs="Consolas"/>
        </w:rPr>
        <w:t>[1759</w:t>
      </w:r>
      <w:proofErr w:type="gramStart"/>
      <w:r>
        <w:rPr>
          <w:rFonts w:ascii="Consolas" w:eastAsia="Consolas" w:hAnsi="Consolas" w:cs="Consolas"/>
        </w:rPr>
        <w:t>] :</w:t>
      </w:r>
      <w:proofErr w:type="gramEnd"/>
      <w:r>
        <w:rPr>
          <w:rFonts w:ascii="Consolas" w:eastAsia="Consolas" w:hAnsi="Consolas" w:cs="Consolas"/>
        </w:rPr>
        <w:t>: &lt; 1768 [1836] 1770 1772 [576] 1773 [576] 1792 [828] 1792 [741] 1793 [?] 1795 [1880] 1796 [1686] 1798 &gt;</w:t>
      </w:r>
    </w:p>
    <w:p w:rsidR="00B57213" w:rsidRDefault="00B57213"/>
    <w:p w:rsidR="00B57213" w:rsidRDefault="00E61886">
      <w:pPr>
        <w:rPr>
          <w:b/>
        </w:rPr>
      </w:pPr>
      <w:proofErr w:type="spellStart"/>
      <w:r>
        <w:rPr>
          <w:b/>
        </w:rPr>
        <w:t>Casos</w:t>
      </w:r>
      <w:proofErr w:type="spellEnd"/>
      <w:r>
        <w:rPr>
          <w:b/>
        </w:rPr>
        <w:t xml:space="preserve"> de testes </w:t>
      </w:r>
      <w:proofErr w:type="spellStart"/>
      <w:r>
        <w:rPr>
          <w:b/>
        </w:rPr>
        <w:t>abstratos</w:t>
      </w:r>
      <w:proofErr w:type="spellEnd"/>
    </w:p>
    <w:p w:rsidR="00B57213" w:rsidRDefault="00E61886">
      <w:pPr>
        <w:numPr>
          <w:ilvl w:val="0"/>
          <w:numId w:val="5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 1354 1363 1541 1365 1380 1382 1759 1401 &gt;</w:t>
      </w:r>
    </w:p>
    <w:p w:rsidR="00B57213" w:rsidRDefault="00E61886">
      <w:pPr>
        <w:numPr>
          <w:ilvl w:val="0"/>
          <w:numId w:val="5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&lt; 1354 1363 1541 1365 1380 1390 1395 1659 1396 1759 1401 </w:t>
      </w:r>
      <w:r>
        <w:rPr>
          <w:rFonts w:ascii="Consolas" w:eastAsia="Consolas" w:hAnsi="Consolas" w:cs="Consolas"/>
        </w:rPr>
        <w:t>&gt;</w:t>
      </w:r>
    </w:p>
    <w:p w:rsidR="00B57213" w:rsidRDefault="00E61886">
      <w:pPr>
        <w:numPr>
          <w:ilvl w:val="0"/>
          <w:numId w:val="5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 1354 1363 1541 1365 1380 1390 1401 &gt;</w:t>
      </w:r>
    </w:p>
    <w:p w:rsidR="00B57213" w:rsidRDefault="00B57213"/>
    <w:p w:rsidR="00B57213" w:rsidRDefault="00E61886">
      <w:pPr>
        <w:rPr>
          <w:b/>
        </w:rPr>
      </w:pPr>
      <w:proofErr w:type="spellStart"/>
      <w:r>
        <w:rPr>
          <w:b/>
        </w:rPr>
        <w:t>Casos</w:t>
      </w:r>
      <w:proofErr w:type="spellEnd"/>
      <w:r>
        <w:rPr>
          <w:b/>
        </w:rPr>
        <w:t xml:space="preserve"> de teste </w:t>
      </w:r>
      <w:proofErr w:type="spellStart"/>
      <w:r>
        <w:rPr>
          <w:b/>
        </w:rPr>
        <w:t>semânticos</w:t>
      </w:r>
      <w:proofErr w:type="spellEnd"/>
    </w:p>
    <w:p w:rsidR="00B57213" w:rsidRDefault="00E61886">
      <w:pPr>
        <w:numPr>
          <w:ilvl w:val="0"/>
          <w:numId w:val="4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1401: </w:t>
      </w:r>
      <w:proofErr w:type="spellStart"/>
      <w:r>
        <w:rPr>
          <w:rFonts w:ascii="Consolas" w:eastAsia="Consolas" w:hAnsi="Consolas" w:cs="Consolas"/>
        </w:rPr>
        <w:t>VMC_PageFrame</w:t>
      </w:r>
      <w:proofErr w:type="spellEnd"/>
    </w:p>
    <w:p w:rsidR="00B57213" w:rsidRDefault="00E61886">
      <w:pPr>
        <w:numPr>
          <w:ilvl w:val="0"/>
          <w:numId w:val="4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1382 -&gt; 1401 =&gt; </w:t>
      </w:r>
      <w:proofErr w:type="spellStart"/>
      <w:r>
        <w:rPr>
          <w:rFonts w:ascii="Consolas" w:eastAsia="Consolas" w:hAnsi="Consolas" w:cs="Consolas"/>
        </w:rPr>
        <w:t>pPageFrame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idSeg</w:t>
      </w:r>
      <w:proofErr w:type="spellEnd"/>
      <w:r>
        <w:rPr>
          <w:rFonts w:ascii="Consolas" w:eastAsia="Consolas" w:hAnsi="Consolas" w:cs="Consolas"/>
        </w:rPr>
        <w:t xml:space="preserve"> e </w:t>
      </w:r>
      <w:proofErr w:type="spellStart"/>
      <w:r>
        <w:rPr>
          <w:rFonts w:ascii="Consolas" w:eastAsia="Consolas" w:hAnsi="Consolas" w:cs="Consolas"/>
        </w:rPr>
        <w:t>idPag</w:t>
      </w:r>
      <w:proofErr w:type="spellEnd"/>
    </w:p>
    <w:p w:rsidR="00B57213" w:rsidRDefault="00E61886">
      <w:pPr>
        <w:numPr>
          <w:ilvl w:val="0"/>
          <w:numId w:val="4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1380 -&gt; 1382 =&gt; </w:t>
      </w:r>
      <w:proofErr w:type="spellStart"/>
      <w:r>
        <w:rPr>
          <w:rFonts w:ascii="Consolas" w:eastAsia="Consolas" w:hAnsi="Consolas" w:cs="Consolas"/>
        </w:rPr>
        <w:t>pPageFrameElem</w:t>
      </w:r>
      <w:proofErr w:type="spellEnd"/>
      <w:r>
        <w:rPr>
          <w:rFonts w:ascii="Consolas" w:eastAsia="Consolas" w:hAnsi="Consolas" w:cs="Consolas"/>
        </w:rPr>
        <w:t>-&gt;</w:t>
      </w:r>
      <w:proofErr w:type="spellStart"/>
      <w:r>
        <w:rPr>
          <w:rFonts w:ascii="Consolas" w:eastAsia="Consolas" w:hAnsi="Consolas" w:cs="Consolas"/>
        </w:rPr>
        <w:t>frameType</w:t>
      </w:r>
      <w:proofErr w:type="spellEnd"/>
      <w:r>
        <w:rPr>
          <w:rFonts w:ascii="Consolas" w:eastAsia="Consolas" w:hAnsi="Consolas" w:cs="Consolas"/>
        </w:rPr>
        <w:t xml:space="preserve"> == FRAME_TYPE_FREE</w:t>
      </w:r>
    </w:p>
    <w:p w:rsidR="00B57213" w:rsidRDefault="00E61886">
      <w:pPr>
        <w:numPr>
          <w:ilvl w:val="0"/>
          <w:numId w:val="4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1365 -&gt; 1380 =&gt; </w:t>
      </w:r>
      <w:proofErr w:type="spellStart"/>
      <w:r>
        <w:rPr>
          <w:rFonts w:ascii="Consolas" w:eastAsia="Consolas" w:hAnsi="Consolas" w:cs="Consolas"/>
        </w:rPr>
        <w:t>pPageFrameElem</w:t>
      </w:r>
      <w:proofErr w:type="spellEnd"/>
      <w:r>
        <w:rPr>
          <w:rFonts w:ascii="Consolas" w:eastAsia="Consolas" w:hAnsi="Consolas" w:cs="Consolas"/>
        </w:rPr>
        <w:t xml:space="preserve"> == NULL</w:t>
      </w:r>
    </w:p>
    <w:p w:rsidR="00B57213" w:rsidRDefault="00E61886">
      <w:pPr>
        <w:numPr>
          <w:ilvl w:val="0"/>
          <w:numId w:val="4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1363 -&gt; 1365 =&gt; </w:t>
      </w:r>
      <w:proofErr w:type="spellStart"/>
      <w:r>
        <w:rPr>
          <w:rFonts w:ascii="Consolas" w:eastAsia="Consolas" w:hAnsi="Consolas" w:cs="Consolas"/>
        </w:rPr>
        <w:t>idSeg</w:t>
      </w:r>
      <w:proofErr w:type="spellEnd"/>
      <w:r>
        <w:rPr>
          <w:rFonts w:ascii="Consolas" w:eastAsia="Consolas" w:hAnsi="Consolas" w:cs="Consolas"/>
        </w:rPr>
        <w:t xml:space="preserve"> e </w:t>
      </w:r>
      <w:proofErr w:type="spellStart"/>
      <w:r>
        <w:rPr>
          <w:rFonts w:ascii="Consolas" w:eastAsia="Consolas" w:hAnsi="Consolas" w:cs="Consolas"/>
        </w:rPr>
        <w:t>id</w:t>
      </w:r>
      <w:r>
        <w:rPr>
          <w:rFonts w:ascii="Consolas" w:eastAsia="Consolas" w:hAnsi="Consolas" w:cs="Consolas"/>
        </w:rPr>
        <w:t>Pag</w:t>
      </w:r>
      <w:proofErr w:type="spellEnd"/>
    </w:p>
    <w:p w:rsidR="00B57213" w:rsidRDefault="00B57213">
      <w:pPr>
        <w:rPr>
          <w:rFonts w:ascii="Consolas" w:eastAsia="Consolas" w:hAnsi="Consolas" w:cs="Consolas"/>
        </w:rPr>
      </w:pPr>
    </w:p>
    <w:p w:rsidR="00B57213" w:rsidRDefault="00E61886">
      <w:pPr>
        <w:numPr>
          <w:ilvl w:val="0"/>
          <w:numId w:val="2"/>
        </w:numPr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Retorna</w:t>
      </w:r>
      <w:proofErr w:type="spellEnd"/>
      <w:r>
        <w:rPr>
          <w:rFonts w:ascii="Consolas" w:eastAsia="Consolas" w:hAnsi="Consolas" w:cs="Consolas"/>
        </w:rPr>
        <w:t xml:space="preserve"> a </w:t>
      </w:r>
      <w:proofErr w:type="spellStart"/>
      <w:r>
        <w:rPr>
          <w:rFonts w:ascii="Consolas" w:eastAsia="Consolas" w:hAnsi="Consolas" w:cs="Consolas"/>
        </w:rPr>
        <w:t>página</w:t>
      </w:r>
      <w:proofErr w:type="spellEnd"/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Página</w:t>
      </w:r>
      <w:proofErr w:type="spellEnd"/>
    </w:p>
    <w:p w:rsidR="00B57213" w:rsidRPr="00E61886" w:rsidRDefault="00E61886">
      <w:pPr>
        <w:numPr>
          <w:ilvl w:val="0"/>
          <w:numId w:val="2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 xml:space="preserve">Substituir </w:t>
      </w:r>
      <w:proofErr w:type="gramStart"/>
      <w:r w:rsidRPr="00E61886">
        <w:rPr>
          <w:rFonts w:ascii="Consolas" w:eastAsia="Consolas" w:hAnsi="Consolas" w:cs="Consolas"/>
          <w:lang w:val="pt-BR"/>
        </w:rPr>
        <w:t>página -&gt; Retorna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a página =&gt; Página vazia, segmento e página</w:t>
      </w:r>
    </w:p>
    <w:p w:rsidR="00B57213" w:rsidRPr="00E61886" w:rsidRDefault="00E61886">
      <w:pPr>
        <w:numPr>
          <w:ilvl w:val="0"/>
          <w:numId w:val="2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 xml:space="preserve">Encontra frame </w:t>
      </w:r>
      <w:proofErr w:type="gramStart"/>
      <w:r w:rsidRPr="00E61886">
        <w:rPr>
          <w:rFonts w:ascii="Consolas" w:eastAsia="Consolas" w:hAnsi="Consolas" w:cs="Consolas"/>
          <w:lang w:val="pt-BR"/>
        </w:rPr>
        <w:t>vazia -&gt; Substituir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página =&gt; Frame vazia</w:t>
      </w:r>
    </w:p>
    <w:p w:rsidR="00B57213" w:rsidRPr="00E61886" w:rsidRDefault="00E61886">
      <w:pPr>
        <w:numPr>
          <w:ilvl w:val="0"/>
          <w:numId w:val="2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 xml:space="preserve">Não encontra </w:t>
      </w:r>
      <w:proofErr w:type="gramStart"/>
      <w:r w:rsidRPr="00E61886">
        <w:rPr>
          <w:rFonts w:ascii="Consolas" w:eastAsia="Consolas" w:hAnsi="Consolas" w:cs="Consolas"/>
          <w:lang w:val="pt-BR"/>
        </w:rPr>
        <w:t>página -&gt; Encontra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frame vazia =&gt; NULL</w:t>
      </w:r>
    </w:p>
    <w:p w:rsidR="00B57213" w:rsidRPr="00E61886" w:rsidRDefault="00E61886">
      <w:pPr>
        <w:numPr>
          <w:ilvl w:val="0"/>
          <w:numId w:val="2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 xml:space="preserve">Procurar </w:t>
      </w:r>
      <w:proofErr w:type="gramStart"/>
      <w:r w:rsidRPr="00E61886">
        <w:rPr>
          <w:rFonts w:ascii="Consolas" w:eastAsia="Consolas" w:hAnsi="Consolas" w:cs="Consolas"/>
          <w:lang w:val="pt-BR"/>
        </w:rPr>
        <w:t>página -&gt; Não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encontra página =&gt;</w:t>
      </w:r>
      <w:r w:rsidRPr="00E61886">
        <w:rPr>
          <w:rFonts w:ascii="Consolas" w:eastAsia="Consolas" w:hAnsi="Consolas" w:cs="Consolas"/>
          <w:lang w:val="pt-BR"/>
        </w:rPr>
        <w:t xml:space="preserve"> Segmento e página</w:t>
      </w:r>
    </w:p>
    <w:p w:rsidR="00B57213" w:rsidRPr="00E61886" w:rsidRDefault="00B57213">
      <w:pPr>
        <w:rPr>
          <w:rFonts w:ascii="Consolas" w:eastAsia="Consolas" w:hAnsi="Consolas" w:cs="Consolas"/>
          <w:lang w:val="pt-BR"/>
        </w:rPr>
      </w:pPr>
    </w:p>
    <w:p w:rsidR="00B57213" w:rsidRDefault="00E61886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---------------</w:t>
      </w:r>
    </w:p>
    <w:p w:rsidR="00B57213" w:rsidRDefault="00B57213">
      <w:pPr>
        <w:rPr>
          <w:rFonts w:ascii="Consolas" w:eastAsia="Consolas" w:hAnsi="Consolas" w:cs="Consolas"/>
        </w:rPr>
      </w:pP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1401: </w:t>
      </w:r>
      <w:proofErr w:type="spellStart"/>
      <w:r>
        <w:rPr>
          <w:rFonts w:ascii="Consolas" w:eastAsia="Consolas" w:hAnsi="Consolas" w:cs="Consolas"/>
        </w:rPr>
        <w:t>VMC_PageFrame</w:t>
      </w:r>
      <w:proofErr w:type="spellEnd"/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1396 -&gt; 1401 =&gt; </w:t>
      </w:r>
      <w:proofErr w:type="spellStart"/>
      <w:r>
        <w:rPr>
          <w:rFonts w:ascii="Consolas" w:eastAsia="Consolas" w:hAnsi="Consolas" w:cs="Consolas"/>
        </w:rPr>
        <w:t>pPageFrameElem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idSeg</w:t>
      </w:r>
      <w:proofErr w:type="spellEnd"/>
      <w:r>
        <w:rPr>
          <w:rFonts w:ascii="Consolas" w:eastAsia="Consolas" w:hAnsi="Consolas" w:cs="Consolas"/>
        </w:rPr>
        <w:t xml:space="preserve"> e </w:t>
      </w:r>
      <w:proofErr w:type="spellStart"/>
      <w:r>
        <w:rPr>
          <w:rFonts w:ascii="Consolas" w:eastAsia="Consolas" w:hAnsi="Consolas" w:cs="Consolas"/>
        </w:rPr>
        <w:t>idPag</w:t>
      </w:r>
      <w:proofErr w:type="spellEnd"/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1395 -&gt; 1396 =&gt; </w:t>
      </w: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1390 -&gt; 1395 =&gt; </w:t>
      </w:r>
      <w:proofErr w:type="spellStart"/>
      <w:r>
        <w:rPr>
          <w:rFonts w:ascii="Consolas" w:eastAsia="Consolas" w:hAnsi="Consolas" w:cs="Consolas"/>
        </w:rPr>
        <w:t>inMemory</w:t>
      </w:r>
      <w:proofErr w:type="spellEnd"/>
      <w:r>
        <w:rPr>
          <w:rFonts w:ascii="Consolas" w:eastAsia="Consolas" w:hAnsi="Consolas" w:cs="Consolas"/>
        </w:rPr>
        <w:t xml:space="preserve"> == false</w:t>
      </w: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1380 -&gt; 1390 =&gt; </w:t>
      </w:r>
      <w:proofErr w:type="spellStart"/>
      <w:r>
        <w:rPr>
          <w:rFonts w:ascii="Consolas" w:eastAsia="Consolas" w:hAnsi="Consolas" w:cs="Consolas"/>
        </w:rPr>
        <w:t>pPageFrameElem</w:t>
      </w:r>
      <w:proofErr w:type="spellEnd"/>
      <w:r>
        <w:rPr>
          <w:rFonts w:ascii="Consolas" w:eastAsia="Consolas" w:hAnsi="Consolas" w:cs="Consolas"/>
        </w:rPr>
        <w:t>-&gt;</w:t>
      </w:r>
      <w:proofErr w:type="spellStart"/>
      <w:r>
        <w:rPr>
          <w:rFonts w:ascii="Consolas" w:eastAsia="Consolas" w:hAnsi="Consolas" w:cs="Consolas"/>
        </w:rPr>
        <w:t>frameType</w:t>
      </w:r>
      <w:proofErr w:type="spellEnd"/>
      <w:r>
        <w:rPr>
          <w:rFonts w:ascii="Consolas" w:eastAsia="Consolas" w:hAnsi="Consolas" w:cs="Consolas"/>
        </w:rPr>
        <w:t xml:space="preserve"> != FRAME_TYPE_FREE</w:t>
      </w: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1365 -&gt; 1380 =&gt; </w:t>
      </w:r>
      <w:proofErr w:type="spellStart"/>
      <w:r>
        <w:rPr>
          <w:rFonts w:ascii="Consolas" w:eastAsia="Consolas" w:hAnsi="Consolas" w:cs="Consolas"/>
        </w:rPr>
        <w:t>pPageFrameElem</w:t>
      </w:r>
      <w:proofErr w:type="spellEnd"/>
      <w:r>
        <w:rPr>
          <w:rFonts w:ascii="Consolas" w:eastAsia="Consolas" w:hAnsi="Consolas" w:cs="Consolas"/>
        </w:rPr>
        <w:t xml:space="preserve"> == NULL</w:t>
      </w: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13</w:t>
      </w:r>
      <w:r>
        <w:rPr>
          <w:rFonts w:ascii="Consolas" w:eastAsia="Consolas" w:hAnsi="Consolas" w:cs="Consolas"/>
        </w:rPr>
        <w:t xml:space="preserve">63 -&gt; 1365 =&gt; </w:t>
      </w:r>
      <w:proofErr w:type="spellStart"/>
      <w:r>
        <w:rPr>
          <w:rFonts w:ascii="Consolas" w:eastAsia="Consolas" w:hAnsi="Consolas" w:cs="Consolas"/>
        </w:rPr>
        <w:t>idSeg</w:t>
      </w:r>
      <w:proofErr w:type="spellEnd"/>
      <w:r>
        <w:rPr>
          <w:rFonts w:ascii="Consolas" w:eastAsia="Consolas" w:hAnsi="Consolas" w:cs="Consolas"/>
        </w:rPr>
        <w:t xml:space="preserve"> e </w:t>
      </w:r>
      <w:proofErr w:type="spellStart"/>
      <w:r>
        <w:rPr>
          <w:rFonts w:ascii="Consolas" w:eastAsia="Consolas" w:hAnsi="Consolas" w:cs="Consolas"/>
        </w:rPr>
        <w:t>idPag</w:t>
      </w:r>
      <w:proofErr w:type="spellEnd"/>
    </w:p>
    <w:p w:rsidR="00B57213" w:rsidRDefault="00B57213">
      <w:pPr>
        <w:rPr>
          <w:rFonts w:ascii="Consolas" w:eastAsia="Consolas" w:hAnsi="Consolas" w:cs="Consolas"/>
        </w:rPr>
      </w:pPr>
    </w:p>
    <w:p w:rsidR="00B57213" w:rsidRDefault="00E61886">
      <w:pPr>
        <w:numPr>
          <w:ilvl w:val="0"/>
          <w:numId w:val="6"/>
        </w:numPr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Retorna</w:t>
      </w:r>
      <w:proofErr w:type="spellEnd"/>
      <w:r>
        <w:rPr>
          <w:rFonts w:ascii="Consolas" w:eastAsia="Consolas" w:hAnsi="Consolas" w:cs="Consolas"/>
        </w:rPr>
        <w:t xml:space="preserve"> a </w:t>
      </w:r>
      <w:proofErr w:type="spellStart"/>
      <w:r>
        <w:rPr>
          <w:rFonts w:ascii="Consolas" w:eastAsia="Consolas" w:hAnsi="Consolas" w:cs="Consolas"/>
        </w:rPr>
        <w:t>página</w:t>
      </w:r>
      <w:proofErr w:type="spellEnd"/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Página</w:t>
      </w:r>
      <w:proofErr w:type="spellEnd"/>
    </w:p>
    <w:p w:rsidR="00B57213" w:rsidRPr="00E61886" w:rsidRDefault="00E61886">
      <w:pPr>
        <w:numPr>
          <w:ilvl w:val="0"/>
          <w:numId w:val="6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 xml:space="preserve">Substituir </w:t>
      </w:r>
      <w:proofErr w:type="gramStart"/>
      <w:r w:rsidRPr="00E61886">
        <w:rPr>
          <w:rFonts w:ascii="Consolas" w:eastAsia="Consolas" w:hAnsi="Consolas" w:cs="Consolas"/>
          <w:lang w:val="pt-BR"/>
        </w:rPr>
        <w:t>página -&gt; Retorna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a página =&gt; Página, segmento e página</w:t>
      </w:r>
    </w:p>
    <w:p w:rsidR="00B57213" w:rsidRPr="00E61886" w:rsidRDefault="00E61886">
      <w:pPr>
        <w:numPr>
          <w:ilvl w:val="0"/>
          <w:numId w:val="6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 xml:space="preserve">Procurar frame </w:t>
      </w:r>
      <w:proofErr w:type="gramStart"/>
      <w:r w:rsidRPr="00E61886">
        <w:rPr>
          <w:rFonts w:ascii="Consolas" w:eastAsia="Consolas" w:hAnsi="Consolas" w:cs="Consolas"/>
          <w:lang w:val="pt-BR"/>
        </w:rPr>
        <w:t>substituível -&gt; Substituir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página =&gt;</w:t>
      </w:r>
    </w:p>
    <w:p w:rsidR="00B57213" w:rsidRPr="00E61886" w:rsidRDefault="00E61886">
      <w:pPr>
        <w:numPr>
          <w:ilvl w:val="0"/>
          <w:numId w:val="6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 xml:space="preserve">Não precisa estar na </w:t>
      </w:r>
      <w:proofErr w:type="gramStart"/>
      <w:r w:rsidRPr="00E61886">
        <w:rPr>
          <w:rFonts w:ascii="Consolas" w:eastAsia="Consolas" w:hAnsi="Consolas" w:cs="Consolas"/>
          <w:lang w:val="pt-BR"/>
        </w:rPr>
        <w:t>memória -&gt; Procurar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frame substituível =&gt; Não precisa</w:t>
      </w:r>
    </w:p>
    <w:p w:rsidR="00B57213" w:rsidRPr="00E61886" w:rsidRDefault="00E61886">
      <w:pPr>
        <w:numPr>
          <w:ilvl w:val="0"/>
          <w:numId w:val="6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>Não enco</w:t>
      </w:r>
      <w:r w:rsidRPr="00E61886">
        <w:rPr>
          <w:rFonts w:ascii="Consolas" w:eastAsia="Consolas" w:hAnsi="Consolas" w:cs="Consolas"/>
          <w:lang w:val="pt-BR"/>
        </w:rPr>
        <w:t xml:space="preserve">ntra frame </w:t>
      </w:r>
      <w:proofErr w:type="gramStart"/>
      <w:r w:rsidRPr="00E61886">
        <w:rPr>
          <w:rFonts w:ascii="Consolas" w:eastAsia="Consolas" w:hAnsi="Consolas" w:cs="Consolas"/>
          <w:lang w:val="pt-BR"/>
        </w:rPr>
        <w:t>vazia -&gt; Não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precisa estar na memória =&gt; Frame não vazia</w:t>
      </w:r>
    </w:p>
    <w:p w:rsidR="00B57213" w:rsidRPr="00E61886" w:rsidRDefault="00E61886">
      <w:pPr>
        <w:numPr>
          <w:ilvl w:val="0"/>
          <w:numId w:val="6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 xml:space="preserve">Não encontra </w:t>
      </w:r>
      <w:proofErr w:type="gramStart"/>
      <w:r w:rsidRPr="00E61886">
        <w:rPr>
          <w:rFonts w:ascii="Consolas" w:eastAsia="Consolas" w:hAnsi="Consolas" w:cs="Consolas"/>
          <w:lang w:val="pt-BR"/>
        </w:rPr>
        <w:t>página -&gt; Não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encontra frame vazia =&gt; NULL</w:t>
      </w:r>
    </w:p>
    <w:p w:rsidR="00B57213" w:rsidRPr="00E61886" w:rsidRDefault="00E61886">
      <w:pPr>
        <w:numPr>
          <w:ilvl w:val="0"/>
          <w:numId w:val="6"/>
        </w:numPr>
        <w:contextualSpacing/>
        <w:rPr>
          <w:rFonts w:ascii="Consolas" w:eastAsia="Consolas" w:hAnsi="Consolas" w:cs="Consolas"/>
          <w:lang w:val="pt-BR"/>
        </w:rPr>
      </w:pPr>
      <w:r w:rsidRPr="00E61886">
        <w:rPr>
          <w:rFonts w:ascii="Consolas" w:eastAsia="Consolas" w:hAnsi="Consolas" w:cs="Consolas"/>
          <w:lang w:val="pt-BR"/>
        </w:rPr>
        <w:t xml:space="preserve">Procura </w:t>
      </w:r>
      <w:proofErr w:type="gramStart"/>
      <w:r w:rsidRPr="00E61886">
        <w:rPr>
          <w:rFonts w:ascii="Consolas" w:eastAsia="Consolas" w:hAnsi="Consolas" w:cs="Consolas"/>
          <w:lang w:val="pt-BR"/>
        </w:rPr>
        <w:t>página -&gt; Não</w:t>
      </w:r>
      <w:proofErr w:type="gramEnd"/>
      <w:r w:rsidRPr="00E61886">
        <w:rPr>
          <w:rFonts w:ascii="Consolas" w:eastAsia="Consolas" w:hAnsi="Consolas" w:cs="Consolas"/>
          <w:lang w:val="pt-BR"/>
        </w:rPr>
        <w:t xml:space="preserve"> encontra página =&gt; Segmento e página</w:t>
      </w:r>
    </w:p>
    <w:p w:rsidR="00B57213" w:rsidRPr="00E61886" w:rsidRDefault="00B57213">
      <w:pPr>
        <w:rPr>
          <w:rFonts w:ascii="Consolas" w:eastAsia="Consolas" w:hAnsi="Consolas" w:cs="Consolas"/>
          <w:lang w:val="pt-BR"/>
        </w:rPr>
      </w:pPr>
    </w:p>
    <w:p w:rsidR="00B57213" w:rsidRDefault="00E61886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---------------</w:t>
      </w:r>
    </w:p>
    <w:p w:rsidR="00B57213" w:rsidRDefault="00B57213">
      <w:pPr>
        <w:rPr>
          <w:rFonts w:ascii="Consolas" w:eastAsia="Consolas" w:hAnsi="Consolas" w:cs="Consolas"/>
        </w:rPr>
      </w:pP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1401: NULL</w:t>
      </w: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1390 -&gt; 1401 =&gt; </w:t>
      </w:r>
      <w:proofErr w:type="spellStart"/>
      <w:r>
        <w:rPr>
          <w:rFonts w:ascii="Consolas" w:eastAsia="Consolas" w:hAnsi="Consolas" w:cs="Consolas"/>
        </w:rPr>
        <w:t>inMemory</w:t>
      </w:r>
      <w:proofErr w:type="spellEnd"/>
      <w:r>
        <w:rPr>
          <w:rFonts w:ascii="Consolas" w:eastAsia="Consolas" w:hAnsi="Consolas" w:cs="Consolas"/>
        </w:rPr>
        <w:t xml:space="preserve"> == true</w:t>
      </w: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1380 -&gt; 139</w:t>
      </w:r>
      <w:r>
        <w:rPr>
          <w:rFonts w:ascii="Consolas" w:eastAsia="Consolas" w:hAnsi="Consolas" w:cs="Consolas"/>
        </w:rPr>
        <w:t xml:space="preserve">0 =&gt; </w:t>
      </w:r>
      <w:proofErr w:type="spellStart"/>
      <w:r>
        <w:rPr>
          <w:rFonts w:ascii="Consolas" w:eastAsia="Consolas" w:hAnsi="Consolas" w:cs="Consolas"/>
        </w:rPr>
        <w:t>pPageFrameElem</w:t>
      </w:r>
      <w:proofErr w:type="spellEnd"/>
      <w:r>
        <w:rPr>
          <w:rFonts w:ascii="Consolas" w:eastAsia="Consolas" w:hAnsi="Consolas" w:cs="Consolas"/>
        </w:rPr>
        <w:t>-&gt;</w:t>
      </w:r>
      <w:proofErr w:type="spellStart"/>
      <w:r>
        <w:rPr>
          <w:rFonts w:ascii="Consolas" w:eastAsia="Consolas" w:hAnsi="Consolas" w:cs="Consolas"/>
        </w:rPr>
        <w:t>frameType</w:t>
      </w:r>
      <w:proofErr w:type="spellEnd"/>
      <w:r>
        <w:rPr>
          <w:rFonts w:ascii="Consolas" w:eastAsia="Consolas" w:hAnsi="Consolas" w:cs="Consolas"/>
        </w:rPr>
        <w:t xml:space="preserve"> != FRAME_TYPE_FREE</w:t>
      </w: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1365 -&gt; 1380 =&gt; </w:t>
      </w:r>
      <w:proofErr w:type="spellStart"/>
      <w:r>
        <w:rPr>
          <w:rFonts w:ascii="Consolas" w:eastAsia="Consolas" w:hAnsi="Consolas" w:cs="Consolas"/>
        </w:rPr>
        <w:t>pPageFrameElem</w:t>
      </w:r>
      <w:proofErr w:type="spellEnd"/>
      <w:r>
        <w:rPr>
          <w:rFonts w:ascii="Consolas" w:eastAsia="Consolas" w:hAnsi="Consolas" w:cs="Consolas"/>
        </w:rPr>
        <w:t xml:space="preserve"> == NULL</w:t>
      </w:r>
    </w:p>
    <w:p w:rsidR="00B57213" w:rsidRDefault="00E61886">
      <w:pPr>
        <w:numPr>
          <w:ilvl w:val="0"/>
          <w:numId w:val="1"/>
        </w:numPr>
        <w:contextualSpacing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1363 -&gt; 1365 =&gt; </w:t>
      </w:r>
      <w:proofErr w:type="spellStart"/>
      <w:r>
        <w:rPr>
          <w:rFonts w:ascii="Consolas" w:eastAsia="Consolas" w:hAnsi="Consolas" w:cs="Consolas"/>
        </w:rPr>
        <w:t>idSeg</w:t>
      </w:r>
      <w:proofErr w:type="spellEnd"/>
      <w:r>
        <w:rPr>
          <w:rFonts w:ascii="Consolas" w:eastAsia="Consolas" w:hAnsi="Consolas" w:cs="Consolas"/>
        </w:rPr>
        <w:t xml:space="preserve"> e </w:t>
      </w:r>
      <w:proofErr w:type="spellStart"/>
      <w:r>
        <w:rPr>
          <w:rFonts w:ascii="Consolas" w:eastAsia="Consolas" w:hAnsi="Consolas" w:cs="Consolas"/>
        </w:rPr>
        <w:t>idPag</w:t>
      </w:r>
      <w:proofErr w:type="spellEnd"/>
    </w:p>
    <w:p w:rsidR="00B57213" w:rsidRDefault="00B57213">
      <w:pPr>
        <w:rPr>
          <w:rFonts w:ascii="Consolas" w:eastAsia="Consolas" w:hAnsi="Consolas" w:cs="Consolas"/>
        </w:rPr>
      </w:pPr>
    </w:p>
    <w:p w:rsidR="00B57213" w:rsidRDefault="00E61886">
      <w:pPr>
        <w:numPr>
          <w:ilvl w:val="0"/>
          <w:numId w:val="7"/>
        </w:numPr>
        <w:contextualSpacing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Não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retorna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página</w:t>
      </w:r>
      <w:proofErr w:type="spellEnd"/>
      <w:r>
        <w:rPr>
          <w:rFonts w:ascii="Consolas" w:eastAsia="Consolas" w:hAnsi="Consolas" w:cs="Consolas"/>
        </w:rPr>
        <w:t>: NULL</w:t>
      </w:r>
    </w:p>
    <w:p w:rsidR="00B57213" w:rsidRPr="00E61886" w:rsidRDefault="00E61886">
      <w:pPr>
        <w:numPr>
          <w:ilvl w:val="0"/>
          <w:numId w:val="7"/>
        </w:numPr>
        <w:contextualSpacing/>
        <w:rPr>
          <w:rFonts w:ascii="Consolas" w:eastAsia="Consolas" w:hAnsi="Consolas" w:cs="Consolas"/>
          <w:lang w:val="pt-BR"/>
          <w:rPrChange w:id="0" w:author="Arndt" w:date="2018-06-02T16:00:00Z">
            <w:rPr>
              <w:rFonts w:ascii="Consolas" w:eastAsia="Consolas" w:hAnsi="Consolas" w:cs="Consolas"/>
            </w:rPr>
          </w:rPrChange>
        </w:rPr>
      </w:pPr>
      <w:r w:rsidRPr="00E61886">
        <w:rPr>
          <w:rFonts w:ascii="Consolas" w:eastAsia="Consolas" w:hAnsi="Consolas" w:cs="Consolas"/>
          <w:lang w:val="pt-BR"/>
          <w:rPrChange w:id="1" w:author="Arndt" w:date="2018-06-02T16:00:00Z">
            <w:rPr>
              <w:rFonts w:ascii="Consolas" w:eastAsia="Consolas" w:hAnsi="Consolas" w:cs="Consolas"/>
            </w:rPr>
          </w:rPrChange>
        </w:rPr>
        <w:t xml:space="preserve">Precisa estar na </w:t>
      </w:r>
      <w:proofErr w:type="gramStart"/>
      <w:r w:rsidRPr="00E61886">
        <w:rPr>
          <w:rFonts w:ascii="Consolas" w:eastAsia="Consolas" w:hAnsi="Consolas" w:cs="Consolas"/>
          <w:lang w:val="pt-BR"/>
          <w:rPrChange w:id="2" w:author="Arndt" w:date="2018-06-02T16:00:00Z">
            <w:rPr>
              <w:rFonts w:ascii="Consolas" w:eastAsia="Consolas" w:hAnsi="Consolas" w:cs="Consolas"/>
            </w:rPr>
          </w:rPrChange>
        </w:rPr>
        <w:t>memória -&gt; Não</w:t>
      </w:r>
      <w:proofErr w:type="gramEnd"/>
      <w:r w:rsidRPr="00E61886">
        <w:rPr>
          <w:rFonts w:ascii="Consolas" w:eastAsia="Consolas" w:hAnsi="Consolas" w:cs="Consolas"/>
          <w:lang w:val="pt-BR"/>
          <w:rPrChange w:id="3" w:author="Arndt" w:date="2018-06-02T16:00:00Z">
            <w:rPr>
              <w:rFonts w:ascii="Consolas" w:eastAsia="Consolas" w:hAnsi="Consolas" w:cs="Consolas"/>
            </w:rPr>
          </w:rPrChange>
        </w:rPr>
        <w:t xml:space="preserve"> retorna página =&gt; Precisa</w:t>
      </w:r>
    </w:p>
    <w:p w:rsidR="00B57213" w:rsidRPr="00E61886" w:rsidRDefault="00E61886">
      <w:pPr>
        <w:numPr>
          <w:ilvl w:val="0"/>
          <w:numId w:val="7"/>
        </w:numPr>
        <w:contextualSpacing/>
        <w:rPr>
          <w:rFonts w:ascii="Consolas" w:eastAsia="Consolas" w:hAnsi="Consolas" w:cs="Consolas"/>
          <w:lang w:val="pt-BR"/>
          <w:rPrChange w:id="4" w:author="Arndt" w:date="2018-06-02T16:00:00Z">
            <w:rPr>
              <w:rFonts w:ascii="Consolas" w:eastAsia="Consolas" w:hAnsi="Consolas" w:cs="Consolas"/>
            </w:rPr>
          </w:rPrChange>
        </w:rPr>
      </w:pPr>
      <w:r w:rsidRPr="00E61886">
        <w:rPr>
          <w:rFonts w:ascii="Consolas" w:eastAsia="Consolas" w:hAnsi="Consolas" w:cs="Consolas"/>
          <w:lang w:val="pt-BR"/>
          <w:rPrChange w:id="5" w:author="Arndt" w:date="2018-06-02T16:00:00Z">
            <w:rPr>
              <w:rFonts w:ascii="Consolas" w:eastAsia="Consolas" w:hAnsi="Consolas" w:cs="Consolas"/>
            </w:rPr>
          </w:rPrChange>
        </w:rPr>
        <w:t xml:space="preserve">Não encontra frame </w:t>
      </w:r>
      <w:proofErr w:type="gramStart"/>
      <w:r w:rsidRPr="00E61886">
        <w:rPr>
          <w:rFonts w:ascii="Consolas" w:eastAsia="Consolas" w:hAnsi="Consolas" w:cs="Consolas"/>
          <w:lang w:val="pt-BR"/>
          <w:rPrChange w:id="6" w:author="Arndt" w:date="2018-06-02T16:00:00Z">
            <w:rPr>
              <w:rFonts w:ascii="Consolas" w:eastAsia="Consolas" w:hAnsi="Consolas" w:cs="Consolas"/>
            </w:rPr>
          </w:rPrChange>
        </w:rPr>
        <w:t>vazia -&gt;</w:t>
      </w:r>
      <w:r w:rsidRPr="00E61886">
        <w:rPr>
          <w:rFonts w:ascii="Consolas" w:eastAsia="Consolas" w:hAnsi="Consolas" w:cs="Consolas"/>
          <w:lang w:val="pt-BR"/>
          <w:rPrChange w:id="7" w:author="Arndt" w:date="2018-06-02T16:00:00Z">
            <w:rPr>
              <w:rFonts w:ascii="Consolas" w:eastAsia="Consolas" w:hAnsi="Consolas" w:cs="Consolas"/>
            </w:rPr>
          </w:rPrChange>
        </w:rPr>
        <w:t xml:space="preserve"> Precisa</w:t>
      </w:r>
      <w:proofErr w:type="gramEnd"/>
      <w:r w:rsidRPr="00E61886">
        <w:rPr>
          <w:rFonts w:ascii="Consolas" w:eastAsia="Consolas" w:hAnsi="Consolas" w:cs="Consolas"/>
          <w:lang w:val="pt-BR"/>
          <w:rPrChange w:id="8" w:author="Arndt" w:date="2018-06-02T16:00:00Z">
            <w:rPr>
              <w:rFonts w:ascii="Consolas" w:eastAsia="Consolas" w:hAnsi="Consolas" w:cs="Consolas"/>
            </w:rPr>
          </w:rPrChange>
        </w:rPr>
        <w:t xml:space="preserve"> estar na memória =&gt; Frame não vazia</w:t>
      </w:r>
    </w:p>
    <w:p w:rsidR="00B57213" w:rsidRPr="00E61886" w:rsidRDefault="00E61886">
      <w:pPr>
        <w:numPr>
          <w:ilvl w:val="0"/>
          <w:numId w:val="7"/>
        </w:numPr>
        <w:contextualSpacing/>
        <w:rPr>
          <w:rFonts w:ascii="Consolas" w:eastAsia="Consolas" w:hAnsi="Consolas" w:cs="Consolas"/>
          <w:lang w:val="pt-BR"/>
          <w:rPrChange w:id="9" w:author="Arndt" w:date="2018-06-02T16:00:00Z">
            <w:rPr>
              <w:rFonts w:ascii="Consolas" w:eastAsia="Consolas" w:hAnsi="Consolas" w:cs="Consolas"/>
            </w:rPr>
          </w:rPrChange>
        </w:rPr>
      </w:pPr>
      <w:r w:rsidRPr="00E61886">
        <w:rPr>
          <w:rFonts w:ascii="Consolas" w:eastAsia="Consolas" w:hAnsi="Consolas" w:cs="Consolas"/>
          <w:lang w:val="pt-BR"/>
          <w:rPrChange w:id="10" w:author="Arndt" w:date="2018-06-02T16:00:00Z">
            <w:rPr>
              <w:rFonts w:ascii="Consolas" w:eastAsia="Consolas" w:hAnsi="Consolas" w:cs="Consolas"/>
            </w:rPr>
          </w:rPrChange>
        </w:rPr>
        <w:t xml:space="preserve">Não encontra </w:t>
      </w:r>
      <w:proofErr w:type="gramStart"/>
      <w:r w:rsidRPr="00E61886">
        <w:rPr>
          <w:rFonts w:ascii="Consolas" w:eastAsia="Consolas" w:hAnsi="Consolas" w:cs="Consolas"/>
          <w:lang w:val="pt-BR"/>
          <w:rPrChange w:id="11" w:author="Arndt" w:date="2018-06-02T16:00:00Z">
            <w:rPr>
              <w:rFonts w:ascii="Consolas" w:eastAsia="Consolas" w:hAnsi="Consolas" w:cs="Consolas"/>
            </w:rPr>
          </w:rPrChange>
        </w:rPr>
        <w:t>página -&gt; Não</w:t>
      </w:r>
      <w:proofErr w:type="gramEnd"/>
      <w:r w:rsidRPr="00E61886">
        <w:rPr>
          <w:rFonts w:ascii="Consolas" w:eastAsia="Consolas" w:hAnsi="Consolas" w:cs="Consolas"/>
          <w:lang w:val="pt-BR"/>
          <w:rPrChange w:id="12" w:author="Arndt" w:date="2018-06-02T16:00:00Z">
            <w:rPr>
              <w:rFonts w:ascii="Consolas" w:eastAsia="Consolas" w:hAnsi="Consolas" w:cs="Consolas"/>
            </w:rPr>
          </w:rPrChange>
        </w:rPr>
        <w:t xml:space="preserve"> encontra frame vazia =&gt; NULL</w:t>
      </w:r>
    </w:p>
    <w:p w:rsidR="00B57213" w:rsidRPr="00E61886" w:rsidRDefault="00E61886">
      <w:pPr>
        <w:numPr>
          <w:ilvl w:val="0"/>
          <w:numId w:val="7"/>
        </w:numPr>
        <w:contextualSpacing/>
        <w:rPr>
          <w:rFonts w:ascii="Consolas" w:eastAsia="Consolas" w:hAnsi="Consolas" w:cs="Consolas"/>
          <w:lang w:val="pt-BR"/>
          <w:rPrChange w:id="13" w:author="Arndt" w:date="2018-06-02T16:00:00Z">
            <w:rPr>
              <w:rFonts w:ascii="Consolas" w:eastAsia="Consolas" w:hAnsi="Consolas" w:cs="Consolas"/>
            </w:rPr>
          </w:rPrChange>
        </w:rPr>
      </w:pPr>
      <w:r w:rsidRPr="00E61886">
        <w:rPr>
          <w:rFonts w:ascii="Consolas" w:eastAsia="Consolas" w:hAnsi="Consolas" w:cs="Consolas"/>
          <w:lang w:val="pt-BR"/>
          <w:rPrChange w:id="14" w:author="Arndt" w:date="2018-06-02T16:00:00Z">
            <w:rPr>
              <w:rFonts w:ascii="Consolas" w:eastAsia="Consolas" w:hAnsi="Consolas" w:cs="Consolas"/>
            </w:rPr>
          </w:rPrChange>
        </w:rPr>
        <w:t xml:space="preserve">Procura </w:t>
      </w:r>
      <w:proofErr w:type="gramStart"/>
      <w:r w:rsidRPr="00E61886">
        <w:rPr>
          <w:rFonts w:ascii="Consolas" w:eastAsia="Consolas" w:hAnsi="Consolas" w:cs="Consolas"/>
          <w:lang w:val="pt-BR"/>
          <w:rPrChange w:id="15" w:author="Arndt" w:date="2018-06-02T16:00:00Z">
            <w:rPr>
              <w:rFonts w:ascii="Consolas" w:eastAsia="Consolas" w:hAnsi="Consolas" w:cs="Consolas"/>
            </w:rPr>
          </w:rPrChange>
        </w:rPr>
        <w:t>página -&gt; Não</w:t>
      </w:r>
      <w:proofErr w:type="gramEnd"/>
      <w:r w:rsidRPr="00E61886">
        <w:rPr>
          <w:rFonts w:ascii="Consolas" w:eastAsia="Consolas" w:hAnsi="Consolas" w:cs="Consolas"/>
          <w:lang w:val="pt-BR"/>
          <w:rPrChange w:id="16" w:author="Arndt" w:date="2018-06-02T16:00:00Z">
            <w:rPr>
              <w:rFonts w:ascii="Consolas" w:eastAsia="Consolas" w:hAnsi="Consolas" w:cs="Consolas"/>
            </w:rPr>
          </w:rPrChange>
        </w:rPr>
        <w:t xml:space="preserve"> encontra página =&gt; Segmento e página</w:t>
      </w:r>
    </w:p>
    <w:p w:rsidR="00B57213" w:rsidRPr="00E61886" w:rsidRDefault="00B57213">
      <w:pPr>
        <w:rPr>
          <w:lang w:val="pt-BR"/>
          <w:rPrChange w:id="17" w:author="Arndt" w:date="2018-06-02T16:00:00Z">
            <w:rPr/>
          </w:rPrChange>
        </w:rPr>
      </w:pPr>
    </w:p>
    <w:p w:rsidR="00B57213" w:rsidRDefault="00E61886">
      <w:proofErr w:type="spellStart"/>
      <w:r>
        <w:rPr>
          <w:b/>
        </w:rPr>
        <w:t>Casos</w:t>
      </w:r>
      <w:proofErr w:type="spellEnd"/>
      <w:r>
        <w:rPr>
          <w:b/>
        </w:rPr>
        <w:t xml:space="preserve"> de teste </w:t>
      </w:r>
      <w:proofErr w:type="spellStart"/>
      <w:r>
        <w:rPr>
          <w:b/>
        </w:rPr>
        <w:t>utéis</w:t>
      </w:r>
      <w:proofErr w:type="spellEnd"/>
    </w:p>
    <w:p w:rsidR="00B57213" w:rsidRDefault="00B57213"/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57213" w:rsidRPr="00E61886">
        <w:trPr>
          <w:trHeight w:val="300"/>
        </w:trPr>
        <w:tc>
          <w:tcPr>
            <w:tcW w:w="93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18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19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Identificação do caso de teste</w:t>
            </w:r>
            <w:r w:rsidRPr="00E61886">
              <w:rPr>
                <w:sz w:val="20"/>
                <w:szCs w:val="20"/>
                <w:lang w:val="pt-BR"/>
                <w:rPrChange w:id="20" w:author="Arndt" w:date="2018-06-02T16:00:00Z">
                  <w:rPr>
                    <w:sz w:val="20"/>
                    <w:szCs w:val="20"/>
                  </w:rPr>
                </w:rPrChange>
              </w:rPr>
              <w:t xml:space="preserve">: Retorna página que substituiu uma página </w:t>
            </w:r>
            <w:r w:rsidRPr="00E61886">
              <w:rPr>
                <w:sz w:val="20"/>
                <w:szCs w:val="20"/>
                <w:lang w:val="pt-BR"/>
                <w:rPrChange w:id="21" w:author="Arndt" w:date="2018-06-02T16:00:00Z">
                  <w:rPr>
                    <w:sz w:val="20"/>
                    <w:szCs w:val="20"/>
                  </w:rPr>
                </w:rPrChange>
              </w:rPr>
              <w:t>vazia</w:t>
            </w:r>
          </w:p>
        </w:tc>
      </w:tr>
      <w:tr w:rsidR="00B57213" w:rsidRPr="00E61886">
        <w:trPr>
          <w:trHeight w:val="300"/>
        </w:trPr>
        <w:tc>
          <w:tcPr>
            <w:tcW w:w="93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22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23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Descrição</w:t>
            </w:r>
            <w:r w:rsidRPr="00E61886">
              <w:rPr>
                <w:sz w:val="20"/>
                <w:szCs w:val="20"/>
                <w:lang w:val="pt-BR"/>
                <w:rPrChange w:id="24" w:author="Arndt" w:date="2018-06-02T16:00:00Z">
                  <w:rPr>
                    <w:sz w:val="20"/>
                    <w:szCs w:val="20"/>
                  </w:rPr>
                </w:rPrChange>
              </w:rPr>
              <w:t>: Não encontrou página na memória real mas tinha espaço livre na memória</w:t>
            </w:r>
          </w:p>
        </w:tc>
      </w:tr>
      <w:tr w:rsidR="00B57213" w:rsidRPr="00E61886">
        <w:trPr>
          <w:trHeight w:val="1440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25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26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lastRenderedPageBreak/>
              <w:t>Pré-condições</w:t>
            </w:r>
            <w:r w:rsidRPr="00E61886">
              <w:rPr>
                <w:sz w:val="20"/>
                <w:szCs w:val="20"/>
                <w:lang w:val="pt-BR"/>
                <w:rPrChange w:id="27" w:author="Arndt" w:date="2018-06-02T16:00:00Z">
                  <w:rPr>
                    <w:sz w:val="20"/>
                    <w:szCs w:val="20"/>
                  </w:rPr>
                </w:rPrChange>
              </w:rPr>
              <w:t>: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28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29" w:author="Arndt" w:date="2018-06-02T16:00:00Z">
                  <w:rPr>
                    <w:sz w:val="20"/>
                    <w:szCs w:val="20"/>
                  </w:rPr>
                </w:rPrChange>
              </w:rPr>
              <w:t>- Página procurada não está na memória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30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31" w:author="Arndt" w:date="2018-06-02T16:00:00Z">
                  <w:rPr>
                    <w:sz w:val="20"/>
                    <w:szCs w:val="20"/>
                  </w:rPr>
                </w:rPrChange>
              </w:rPr>
              <w:t>- Tem espaço livre na memória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32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33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Ações</w:t>
            </w:r>
            <w:r w:rsidRPr="00E61886">
              <w:rPr>
                <w:sz w:val="20"/>
                <w:szCs w:val="20"/>
                <w:lang w:val="pt-BR"/>
                <w:rPrChange w:id="34" w:author="Arndt" w:date="2018-06-02T16:00:00Z">
                  <w:rPr>
                    <w:sz w:val="20"/>
                    <w:szCs w:val="20"/>
                  </w:rPr>
                </w:rPrChange>
              </w:rPr>
              <w:t>: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35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36" w:author="Arndt" w:date="2018-06-02T16:00:00Z">
                  <w:rPr>
                    <w:sz w:val="20"/>
                    <w:szCs w:val="20"/>
                  </w:rPr>
                </w:rPrChange>
              </w:rPr>
              <w:t>- Procurar página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37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38" w:author="Arndt" w:date="2018-06-02T16:00:00Z">
                  <w:rPr>
                    <w:sz w:val="20"/>
                    <w:szCs w:val="20"/>
                  </w:rPr>
                </w:rPrChange>
              </w:rPr>
              <w:t>- Pegar espaço livre</w:t>
            </w:r>
          </w:p>
          <w:p w:rsidR="00B57213" w:rsidRDefault="00E6188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Substituir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página</w:t>
            </w:r>
            <w:proofErr w:type="spellEnd"/>
          </w:p>
          <w:p w:rsidR="00B57213" w:rsidRDefault="00E6188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Retornar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página</w:t>
            </w:r>
            <w:proofErr w:type="spellEnd"/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39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40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Pós-condições</w:t>
            </w:r>
            <w:r w:rsidRPr="00E61886">
              <w:rPr>
                <w:sz w:val="20"/>
                <w:szCs w:val="20"/>
                <w:lang w:val="pt-BR"/>
                <w:rPrChange w:id="41" w:author="Arndt" w:date="2018-06-02T16:00:00Z">
                  <w:rPr>
                    <w:sz w:val="20"/>
                    <w:szCs w:val="20"/>
                  </w:rPr>
                </w:rPrChange>
              </w:rPr>
              <w:t>: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42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43" w:author="Arndt" w:date="2018-06-02T16:00:00Z">
                  <w:rPr>
                    <w:sz w:val="20"/>
                    <w:szCs w:val="20"/>
                  </w:rPr>
                </w:rPrChange>
              </w:rPr>
              <w:t>- Página procurada está na memória</w:t>
            </w:r>
          </w:p>
        </w:tc>
      </w:tr>
    </w:tbl>
    <w:p w:rsidR="00B57213" w:rsidRPr="00E61886" w:rsidRDefault="00B57213">
      <w:pPr>
        <w:rPr>
          <w:lang w:val="pt-BR"/>
          <w:rPrChange w:id="44" w:author="Arndt" w:date="2018-06-02T16:00:00Z">
            <w:rPr/>
          </w:rPrChange>
        </w:rPr>
      </w:pPr>
    </w:p>
    <w:tbl>
      <w:tblPr>
        <w:tblStyle w:val="a0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57213" w:rsidRPr="00E61886">
        <w:trPr>
          <w:trHeight w:val="300"/>
        </w:trPr>
        <w:tc>
          <w:tcPr>
            <w:tcW w:w="93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45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46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Identificação do caso de teste</w:t>
            </w:r>
            <w:r w:rsidRPr="00E61886">
              <w:rPr>
                <w:sz w:val="20"/>
                <w:szCs w:val="20"/>
                <w:lang w:val="pt-BR"/>
                <w:rPrChange w:id="47" w:author="Arndt" w:date="2018-06-02T16:00:00Z">
                  <w:rPr>
                    <w:sz w:val="20"/>
                    <w:szCs w:val="20"/>
                  </w:rPr>
                </w:rPrChange>
              </w:rPr>
              <w:t>: Retorna página que substituiu a página menos usada</w:t>
            </w:r>
          </w:p>
        </w:tc>
      </w:tr>
      <w:tr w:rsidR="00B57213" w:rsidRPr="00E61886">
        <w:trPr>
          <w:trHeight w:val="300"/>
        </w:trPr>
        <w:tc>
          <w:tcPr>
            <w:tcW w:w="93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48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49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Descrição</w:t>
            </w:r>
            <w:r w:rsidRPr="00E61886">
              <w:rPr>
                <w:sz w:val="20"/>
                <w:szCs w:val="20"/>
                <w:lang w:val="pt-BR"/>
                <w:rPrChange w:id="50" w:author="Arndt" w:date="2018-06-02T16:00:00Z">
                  <w:rPr>
                    <w:sz w:val="20"/>
                    <w:szCs w:val="20"/>
                  </w:rPr>
                </w:rPrChange>
              </w:rPr>
              <w:t>: Não encontrou página na memória real então substituiu a menos usada</w:t>
            </w:r>
          </w:p>
        </w:tc>
      </w:tr>
      <w:tr w:rsidR="00B57213" w:rsidRPr="00E61886">
        <w:trPr>
          <w:trHeight w:val="1440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51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52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Pré-condições</w:t>
            </w:r>
            <w:r w:rsidRPr="00E61886">
              <w:rPr>
                <w:sz w:val="20"/>
                <w:szCs w:val="20"/>
                <w:lang w:val="pt-BR"/>
                <w:rPrChange w:id="53" w:author="Arndt" w:date="2018-06-02T16:00:00Z">
                  <w:rPr>
                    <w:sz w:val="20"/>
                    <w:szCs w:val="20"/>
                  </w:rPr>
                </w:rPrChange>
              </w:rPr>
              <w:t>: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54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55" w:author="Arndt" w:date="2018-06-02T16:00:00Z">
                  <w:rPr>
                    <w:sz w:val="20"/>
                    <w:szCs w:val="20"/>
                  </w:rPr>
                </w:rPrChange>
              </w:rPr>
              <w:t>- Página procurada não está na memória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56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57" w:author="Arndt" w:date="2018-06-02T16:00:00Z">
                  <w:rPr>
                    <w:sz w:val="20"/>
                    <w:szCs w:val="20"/>
                  </w:rPr>
                </w:rPrChange>
              </w:rPr>
              <w:t>- Não tem espaço livre na memória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58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59" w:author="Arndt" w:date="2018-06-02T16:00:00Z">
                  <w:rPr>
                    <w:sz w:val="20"/>
                    <w:szCs w:val="20"/>
                  </w:rPr>
                </w:rPrChange>
              </w:rPr>
              <w:t>- Não precisa já estar na memória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60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61" w:author="Arndt" w:date="2018-06-02T16:00:00Z">
                  <w:rPr>
                    <w:sz w:val="20"/>
                    <w:szCs w:val="20"/>
                  </w:rPr>
                </w:rPrChange>
              </w:rPr>
              <w:t xml:space="preserve">- Existe página que possa ser </w:t>
            </w:r>
            <w:proofErr w:type="spellStart"/>
            <w:r w:rsidRPr="00E61886">
              <w:rPr>
                <w:sz w:val="20"/>
                <w:szCs w:val="20"/>
                <w:lang w:val="pt-BR"/>
                <w:rPrChange w:id="62" w:author="Arndt" w:date="2018-06-02T16:00:00Z">
                  <w:rPr>
                    <w:sz w:val="20"/>
                    <w:szCs w:val="20"/>
                  </w:rPr>
                </w:rPrChange>
              </w:rPr>
              <w:t>substituida</w:t>
            </w:r>
            <w:proofErr w:type="spellEnd"/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63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64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Ações</w:t>
            </w:r>
            <w:r w:rsidRPr="00E61886">
              <w:rPr>
                <w:sz w:val="20"/>
                <w:szCs w:val="20"/>
                <w:lang w:val="pt-BR"/>
                <w:rPrChange w:id="65" w:author="Arndt" w:date="2018-06-02T16:00:00Z">
                  <w:rPr>
                    <w:sz w:val="20"/>
                    <w:szCs w:val="20"/>
                  </w:rPr>
                </w:rPrChange>
              </w:rPr>
              <w:t>: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66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67" w:author="Arndt" w:date="2018-06-02T16:00:00Z">
                  <w:rPr>
                    <w:sz w:val="20"/>
                    <w:szCs w:val="20"/>
                  </w:rPr>
                </w:rPrChange>
              </w:rPr>
              <w:t>- Procurar página</w:t>
            </w:r>
            <w:r w:rsidRPr="00E61886">
              <w:rPr>
                <w:sz w:val="20"/>
                <w:szCs w:val="20"/>
                <w:lang w:val="pt-BR"/>
                <w:rPrChange w:id="68" w:author="Arndt" w:date="2018-06-02T16:00:00Z">
                  <w:rPr>
                    <w:sz w:val="20"/>
                    <w:szCs w:val="20"/>
                  </w:rPr>
                </w:rPrChange>
              </w:rPr>
              <w:br/>
              <w:t xml:space="preserve">- Procurar </w:t>
            </w:r>
            <w:proofErr w:type="spellStart"/>
            <w:r w:rsidRPr="00E61886">
              <w:rPr>
                <w:sz w:val="20"/>
                <w:szCs w:val="20"/>
                <w:lang w:val="pt-BR"/>
                <w:rPrChange w:id="69" w:author="Arndt" w:date="2018-06-02T16:00:00Z">
                  <w:rPr>
                    <w:sz w:val="20"/>
                    <w:szCs w:val="20"/>
                  </w:rPr>
                </w:rPrChange>
              </w:rPr>
              <w:t>páginia</w:t>
            </w:r>
            <w:proofErr w:type="spellEnd"/>
            <w:r w:rsidRPr="00E61886">
              <w:rPr>
                <w:sz w:val="20"/>
                <w:szCs w:val="20"/>
                <w:lang w:val="pt-BR"/>
                <w:rPrChange w:id="70" w:author="Arndt" w:date="2018-06-02T16:00:00Z">
                  <w:rPr>
                    <w:sz w:val="20"/>
                    <w:szCs w:val="20"/>
                  </w:rPr>
                </w:rPrChange>
              </w:rPr>
              <w:t xml:space="preserve"> que possa ser </w:t>
            </w:r>
            <w:proofErr w:type="spellStart"/>
            <w:r w:rsidRPr="00E61886">
              <w:rPr>
                <w:sz w:val="20"/>
                <w:szCs w:val="20"/>
                <w:lang w:val="pt-BR"/>
                <w:rPrChange w:id="71" w:author="Arndt" w:date="2018-06-02T16:00:00Z">
                  <w:rPr>
                    <w:sz w:val="20"/>
                    <w:szCs w:val="20"/>
                  </w:rPr>
                </w:rPrChange>
              </w:rPr>
              <w:t>substituida</w:t>
            </w:r>
            <w:proofErr w:type="spellEnd"/>
          </w:p>
          <w:p w:rsidR="00B57213" w:rsidRDefault="00E6188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Substituir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página</w:t>
            </w:r>
            <w:proofErr w:type="spellEnd"/>
          </w:p>
          <w:p w:rsidR="00B57213" w:rsidRDefault="00E6188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Retornar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página</w:t>
            </w:r>
            <w:proofErr w:type="spellEnd"/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72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73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Pós-condições</w:t>
            </w:r>
            <w:r w:rsidRPr="00E61886">
              <w:rPr>
                <w:sz w:val="20"/>
                <w:szCs w:val="20"/>
                <w:lang w:val="pt-BR"/>
                <w:rPrChange w:id="74" w:author="Arndt" w:date="2018-06-02T16:00:00Z">
                  <w:rPr>
                    <w:sz w:val="20"/>
                    <w:szCs w:val="20"/>
                  </w:rPr>
                </w:rPrChange>
              </w:rPr>
              <w:t>: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75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76" w:author="Arndt" w:date="2018-06-02T16:00:00Z">
                  <w:rPr>
                    <w:sz w:val="20"/>
                    <w:szCs w:val="20"/>
                  </w:rPr>
                </w:rPrChange>
              </w:rPr>
              <w:t>- Página procurada está na memória</w:t>
            </w:r>
          </w:p>
        </w:tc>
      </w:tr>
    </w:tbl>
    <w:p w:rsidR="00B57213" w:rsidRPr="00E61886" w:rsidRDefault="00B57213">
      <w:pPr>
        <w:rPr>
          <w:lang w:val="pt-BR"/>
          <w:rPrChange w:id="77" w:author="Arndt" w:date="2018-06-02T16:00:00Z">
            <w:rPr/>
          </w:rPrChange>
        </w:rPr>
      </w:pPr>
    </w:p>
    <w:tbl>
      <w:tblPr>
        <w:tblStyle w:val="a1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57213" w:rsidRPr="00E61886">
        <w:trPr>
          <w:trHeight w:val="300"/>
        </w:trPr>
        <w:tc>
          <w:tcPr>
            <w:tcW w:w="93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78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79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Identificação do caso de teste</w:t>
            </w:r>
            <w:r w:rsidRPr="00E61886">
              <w:rPr>
                <w:sz w:val="20"/>
                <w:szCs w:val="20"/>
                <w:lang w:val="pt-BR"/>
                <w:rPrChange w:id="80" w:author="Arndt" w:date="2018-06-02T16:00:00Z">
                  <w:rPr>
                    <w:sz w:val="20"/>
                    <w:szCs w:val="20"/>
                  </w:rPr>
                </w:rPrChange>
              </w:rPr>
              <w:t>: Retorna NULL</w:t>
            </w:r>
          </w:p>
        </w:tc>
      </w:tr>
      <w:tr w:rsidR="00B57213" w:rsidRPr="00E61886">
        <w:trPr>
          <w:trHeight w:val="300"/>
        </w:trPr>
        <w:tc>
          <w:tcPr>
            <w:tcW w:w="936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81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82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Descrição</w:t>
            </w:r>
            <w:r w:rsidRPr="00E61886">
              <w:rPr>
                <w:sz w:val="20"/>
                <w:szCs w:val="20"/>
                <w:lang w:val="pt-BR"/>
                <w:rPrChange w:id="83" w:author="Arndt" w:date="2018-06-02T16:00:00Z">
                  <w:rPr>
                    <w:sz w:val="20"/>
                    <w:szCs w:val="20"/>
                  </w:rPr>
                </w:rPrChange>
              </w:rPr>
              <w:t>: Não encontrou página na memória real e ela precisava estar lá</w:t>
            </w:r>
          </w:p>
        </w:tc>
      </w:tr>
      <w:tr w:rsidR="00B57213" w:rsidRPr="00E61886">
        <w:trPr>
          <w:trHeight w:val="1440"/>
        </w:trPr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84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85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Pré-condições</w:t>
            </w:r>
            <w:r w:rsidRPr="00E61886">
              <w:rPr>
                <w:sz w:val="20"/>
                <w:szCs w:val="20"/>
                <w:lang w:val="pt-BR"/>
                <w:rPrChange w:id="86" w:author="Arndt" w:date="2018-06-02T16:00:00Z">
                  <w:rPr>
                    <w:sz w:val="20"/>
                    <w:szCs w:val="20"/>
                  </w:rPr>
                </w:rPrChange>
              </w:rPr>
              <w:t>: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87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88" w:author="Arndt" w:date="2018-06-02T16:00:00Z">
                  <w:rPr>
                    <w:sz w:val="20"/>
                    <w:szCs w:val="20"/>
                  </w:rPr>
                </w:rPrChange>
              </w:rPr>
              <w:t>- Página procurada não está na memória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89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90" w:author="Arndt" w:date="2018-06-02T16:00:00Z">
                  <w:rPr>
                    <w:sz w:val="20"/>
                    <w:szCs w:val="20"/>
                  </w:rPr>
                </w:rPrChange>
              </w:rPr>
              <w:t>- Não tem espaço livre na memória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91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92" w:author="Arndt" w:date="2018-06-02T16:00:00Z">
                  <w:rPr>
                    <w:sz w:val="20"/>
                    <w:szCs w:val="20"/>
                  </w:rPr>
                </w:rPrChange>
              </w:rPr>
              <w:t>- Precisa já estar na memória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93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94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Ações</w:t>
            </w:r>
            <w:r w:rsidRPr="00E61886">
              <w:rPr>
                <w:sz w:val="20"/>
                <w:szCs w:val="20"/>
                <w:lang w:val="pt-BR"/>
                <w:rPrChange w:id="95" w:author="Arndt" w:date="2018-06-02T16:00:00Z">
                  <w:rPr>
                    <w:sz w:val="20"/>
                    <w:szCs w:val="20"/>
                  </w:rPr>
                </w:rPrChange>
              </w:rPr>
              <w:t>: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96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97" w:author="Arndt" w:date="2018-06-02T16:00:00Z">
                  <w:rPr>
                    <w:sz w:val="20"/>
                    <w:szCs w:val="20"/>
                  </w:rPr>
                </w:rPrChange>
              </w:rPr>
              <w:t>- Procurar página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98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99" w:author="Arndt" w:date="2018-06-02T16:00:00Z">
                  <w:rPr>
                    <w:sz w:val="20"/>
                    <w:szCs w:val="20"/>
                  </w:rPr>
                </w:rPrChange>
              </w:rPr>
              <w:t>- Retornar NULL</w:t>
            </w:r>
          </w:p>
        </w:tc>
        <w:tc>
          <w:tcPr>
            <w:tcW w:w="31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100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b/>
                <w:color w:val="9900FF"/>
                <w:sz w:val="20"/>
                <w:szCs w:val="20"/>
                <w:lang w:val="pt-BR"/>
                <w:rPrChange w:id="101" w:author="Arndt" w:date="2018-06-02T16:00:00Z">
                  <w:rPr>
                    <w:b/>
                    <w:color w:val="9900FF"/>
                    <w:sz w:val="20"/>
                    <w:szCs w:val="20"/>
                  </w:rPr>
                </w:rPrChange>
              </w:rPr>
              <w:t>Pós-condições</w:t>
            </w:r>
            <w:r w:rsidRPr="00E61886">
              <w:rPr>
                <w:sz w:val="20"/>
                <w:szCs w:val="20"/>
                <w:lang w:val="pt-BR"/>
                <w:rPrChange w:id="102" w:author="Arndt" w:date="2018-06-02T16:00:00Z">
                  <w:rPr>
                    <w:sz w:val="20"/>
                    <w:szCs w:val="20"/>
                  </w:rPr>
                </w:rPrChange>
              </w:rPr>
              <w:t>:</w:t>
            </w:r>
          </w:p>
          <w:p w:rsidR="00B57213" w:rsidRPr="00E61886" w:rsidRDefault="00E61886">
            <w:pPr>
              <w:widowControl w:val="0"/>
              <w:rPr>
                <w:sz w:val="20"/>
                <w:szCs w:val="20"/>
                <w:lang w:val="pt-BR"/>
                <w:rPrChange w:id="103" w:author="Arndt" w:date="2018-06-02T16:00:00Z">
                  <w:rPr>
                    <w:sz w:val="20"/>
                    <w:szCs w:val="20"/>
                  </w:rPr>
                </w:rPrChange>
              </w:rPr>
            </w:pPr>
            <w:r w:rsidRPr="00E61886">
              <w:rPr>
                <w:sz w:val="20"/>
                <w:szCs w:val="20"/>
                <w:lang w:val="pt-BR"/>
                <w:rPrChange w:id="104" w:author="Arndt" w:date="2018-06-02T16:00:00Z">
                  <w:rPr>
                    <w:sz w:val="20"/>
                    <w:szCs w:val="20"/>
                  </w:rPr>
                </w:rPrChange>
              </w:rPr>
              <w:t>- Página procurada não está na memória</w:t>
            </w:r>
          </w:p>
        </w:tc>
      </w:tr>
    </w:tbl>
    <w:p w:rsidR="00B57213" w:rsidRDefault="00B57213">
      <w:pPr>
        <w:rPr>
          <w:ins w:id="105" w:author="Arndt" w:date="2018-06-02T16:02:00Z"/>
          <w:lang w:val="pt-BR"/>
        </w:rPr>
      </w:pPr>
    </w:p>
    <w:p w:rsidR="00E61886" w:rsidRDefault="00E61886">
      <w:pPr>
        <w:rPr>
          <w:ins w:id="106" w:author="Arndt" w:date="2018-06-02T16:02:00Z"/>
          <w:lang w:val="pt-BR"/>
        </w:rPr>
      </w:pPr>
    </w:p>
    <w:p w:rsidR="00E61886" w:rsidRPr="00E61886" w:rsidRDefault="00E61886">
      <w:pPr>
        <w:rPr>
          <w:lang w:val="pt-BR"/>
          <w:rPrChange w:id="107" w:author="Arndt" w:date="2018-06-02T16:00:00Z">
            <w:rPr/>
          </w:rPrChange>
        </w:rPr>
      </w:pPr>
      <w:ins w:id="108" w:author="Arndt" w:date="2018-06-02T16:02:00Z">
        <w:r>
          <w:rPr>
            <w:lang w:val="pt-BR"/>
          </w:rPr>
          <w:t xml:space="preserve">Não fizeram a composição de caminhos. </w:t>
        </w:r>
      </w:ins>
      <w:ins w:id="109" w:author="Arndt" w:date="2018-06-02T16:03:00Z">
        <w:r>
          <w:rPr>
            <w:lang w:val="pt-BR"/>
          </w:rPr>
          <w:t>Compor caminhos é usado quando um ou mais métodos são privados.</w:t>
        </w:r>
      </w:ins>
      <w:bookmarkStart w:id="110" w:name="_GoBack"/>
      <w:bookmarkEnd w:id="110"/>
    </w:p>
    <w:sectPr w:rsidR="00E61886" w:rsidRPr="00E618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419B"/>
    <w:multiLevelType w:val="multilevel"/>
    <w:tmpl w:val="52FC0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56626"/>
    <w:multiLevelType w:val="multilevel"/>
    <w:tmpl w:val="38347D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E7301C"/>
    <w:multiLevelType w:val="multilevel"/>
    <w:tmpl w:val="C096D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723403"/>
    <w:multiLevelType w:val="multilevel"/>
    <w:tmpl w:val="1910E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208B0"/>
    <w:multiLevelType w:val="multilevel"/>
    <w:tmpl w:val="CE088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6A11B4"/>
    <w:multiLevelType w:val="multilevel"/>
    <w:tmpl w:val="AAA05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562EA8"/>
    <w:multiLevelType w:val="multilevel"/>
    <w:tmpl w:val="21062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ndt">
    <w15:presenceInfo w15:providerId="None" w15:userId="Arnd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57213"/>
    <w:rsid w:val="00B57213"/>
    <w:rsid w:val="00E6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BB7E00-FB63-444E-9C7E-0D38615B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655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Arndt</cp:lastModifiedBy>
  <cp:revision>2</cp:revision>
  <dcterms:created xsi:type="dcterms:W3CDTF">2018-06-02T19:00:00Z</dcterms:created>
  <dcterms:modified xsi:type="dcterms:W3CDTF">2018-06-02T19:03:00Z</dcterms:modified>
</cp:coreProperties>
</file>