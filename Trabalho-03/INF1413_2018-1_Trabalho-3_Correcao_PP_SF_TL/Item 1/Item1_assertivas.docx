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FB0" w:rsidRDefault="00CB2235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Grupo</w:t>
      </w:r>
      <w:proofErr w:type="spellEnd"/>
      <w:r>
        <w:rPr>
          <w:sz w:val="28"/>
          <w:szCs w:val="28"/>
        </w:rPr>
        <w:t>:</w:t>
      </w:r>
    </w:p>
    <w:p w:rsidR="00C77FB0" w:rsidRDefault="00CB2235">
      <w:pPr>
        <w:numPr>
          <w:ilvl w:val="0"/>
          <w:numId w:val="1"/>
        </w:numPr>
        <w:contextualSpacing/>
      </w:pPr>
      <w:r>
        <w:t>Pedro Paulo da Silva - 1421422</w:t>
      </w:r>
    </w:p>
    <w:p w:rsidR="00C77FB0" w:rsidRDefault="00CB2235">
      <w:pPr>
        <w:numPr>
          <w:ilvl w:val="0"/>
          <w:numId w:val="1"/>
        </w:numPr>
        <w:contextualSpacing/>
      </w:pPr>
      <w:r>
        <w:t>Stephanie Fay - 1721631</w:t>
      </w:r>
    </w:p>
    <w:p w:rsidR="00C77FB0" w:rsidRDefault="00CB2235">
      <w:pPr>
        <w:numPr>
          <w:ilvl w:val="0"/>
          <w:numId w:val="1"/>
        </w:numPr>
        <w:contextualSpacing/>
      </w:pPr>
      <w:r>
        <w:t xml:space="preserve">Thiago </w:t>
      </w:r>
      <w:proofErr w:type="spellStart"/>
      <w:r>
        <w:t>Lages</w:t>
      </w:r>
      <w:proofErr w:type="spellEnd"/>
      <w:r>
        <w:t xml:space="preserve"> de </w:t>
      </w:r>
      <w:proofErr w:type="spellStart"/>
      <w:r>
        <w:t>Alencar</w:t>
      </w:r>
      <w:proofErr w:type="spellEnd"/>
      <w:r>
        <w:t xml:space="preserve"> - 1721629</w:t>
      </w:r>
    </w:p>
    <w:p w:rsidR="00C77FB0" w:rsidRDefault="00CB2235">
      <w:r>
        <w:pict>
          <v:rect id="_x0000_i1025" style="width:0;height:1.5pt" o:hralign="center" o:hrstd="t" o:hr="t" fillcolor="#a0a0a0" stroked="f"/>
        </w:pict>
      </w:r>
    </w:p>
    <w:p w:rsidR="00C77FB0" w:rsidRDefault="00C77FB0"/>
    <w:p w:rsidR="00C77FB0" w:rsidRPr="00CB2235" w:rsidRDefault="00CB2235">
      <w:pPr>
        <w:rPr>
          <w:sz w:val="36"/>
          <w:szCs w:val="36"/>
          <w:lang w:val="pt-BR"/>
        </w:rPr>
      </w:pPr>
      <w:r w:rsidRPr="00CB2235">
        <w:rPr>
          <w:sz w:val="36"/>
          <w:szCs w:val="36"/>
          <w:lang w:val="pt-BR"/>
        </w:rPr>
        <w:t xml:space="preserve">Modelo da classe </w:t>
      </w:r>
      <w:proofErr w:type="spellStart"/>
      <w:r w:rsidRPr="00CB2235">
        <w:rPr>
          <w:sz w:val="36"/>
          <w:szCs w:val="36"/>
          <w:lang w:val="pt-BR"/>
        </w:rPr>
        <w:t>DireitoDeUso</w:t>
      </w:r>
      <w:proofErr w:type="spellEnd"/>
    </w:p>
    <w:p w:rsidR="00C77FB0" w:rsidRPr="00CB2235" w:rsidRDefault="00CB2235">
      <w:pPr>
        <w:shd w:val="clear" w:color="auto" w:fill="434343"/>
        <w:rPr>
          <w:rFonts w:ascii="Consolas" w:eastAsia="Consolas" w:hAnsi="Consolas" w:cs="Consolas"/>
          <w:color w:val="999999"/>
          <w:lang w:val="pt-BR"/>
        </w:rPr>
      </w:pPr>
      <w:proofErr w:type="spellStart"/>
      <w:proofErr w:type="gramStart"/>
      <w:r w:rsidRPr="00CB2235">
        <w:rPr>
          <w:rFonts w:ascii="Consolas" w:eastAsia="Consolas" w:hAnsi="Consolas" w:cs="Consolas"/>
          <w:color w:val="6D9EEB"/>
          <w:lang w:val="pt-BR"/>
        </w:rPr>
        <w:t>class</w:t>
      </w:r>
      <w:proofErr w:type="spellEnd"/>
      <w:proofErr w:type="gramEnd"/>
      <w:r w:rsidRPr="00CB2235">
        <w:rPr>
          <w:rFonts w:ascii="Consolas" w:eastAsia="Consolas" w:hAnsi="Consolas" w:cs="Consolas"/>
          <w:color w:val="FFFFFF"/>
          <w:lang w:val="pt-BR"/>
        </w:rPr>
        <w:t xml:space="preserve"> </w:t>
      </w:r>
      <w:proofErr w:type="spellStart"/>
      <w:r w:rsidRPr="00CB2235">
        <w:rPr>
          <w:rFonts w:ascii="Consolas" w:eastAsia="Consolas" w:hAnsi="Consolas" w:cs="Consolas"/>
          <w:color w:val="FFFFFF"/>
          <w:lang w:val="pt-BR"/>
        </w:rPr>
        <w:t>DireitoDeUso</w:t>
      </w:r>
      <w:proofErr w:type="spellEnd"/>
      <w:r w:rsidRPr="00CB2235">
        <w:rPr>
          <w:rFonts w:ascii="Consolas" w:eastAsia="Consolas" w:hAnsi="Consolas" w:cs="Consolas"/>
          <w:color w:val="FFFFFF"/>
          <w:lang w:val="pt-BR"/>
        </w:rPr>
        <w:t xml:space="preserve"> {</w:t>
      </w:r>
    </w:p>
    <w:p w:rsidR="00C77FB0" w:rsidRDefault="00CB2235">
      <w:pPr>
        <w:shd w:val="clear" w:color="auto" w:fill="434343"/>
        <w:rPr>
          <w:rFonts w:ascii="Consolas" w:eastAsia="Consolas" w:hAnsi="Consolas" w:cs="Consolas"/>
          <w:color w:val="FFFFFF"/>
        </w:rPr>
      </w:pPr>
      <w:r w:rsidRPr="00CB2235">
        <w:rPr>
          <w:rFonts w:ascii="Consolas" w:eastAsia="Consolas" w:hAnsi="Consolas" w:cs="Consolas"/>
          <w:color w:val="6D9EEB"/>
          <w:lang w:val="pt-BR"/>
        </w:rPr>
        <w:t xml:space="preserve">  </w:t>
      </w:r>
      <w:proofErr w:type="gramStart"/>
      <w:r>
        <w:rPr>
          <w:rFonts w:ascii="Consolas" w:eastAsia="Consolas" w:hAnsi="Consolas" w:cs="Consolas"/>
          <w:color w:val="6D9EEB"/>
        </w:rPr>
        <w:t>private</w:t>
      </w:r>
      <w:proofErr w:type="gramEnd"/>
      <w:r>
        <w:rPr>
          <w:rFonts w:ascii="Consolas" w:eastAsia="Consolas" w:hAnsi="Consolas" w:cs="Consolas"/>
          <w:color w:val="FFFFFF"/>
        </w:rPr>
        <w:t>:</w:t>
      </w:r>
    </w:p>
    <w:p w:rsidR="00C77FB0" w:rsidRDefault="00CB2235">
      <w:pPr>
        <w:shd w:val="clear" w:color="auto" w:fill="434343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6D9EEB"/>
        </w:rPr>
        <w:t xml:space="preserve">    </w:t>
      </w:r>
      <w:proofErr w:type="gramStart"/>
      <w:r>
        <w:rPr>
          <w:rFonts w:ascii="Consolas" w:eastAsia="Consolas" w:hAnsi="Consolas" w:cs="Consolas"/>
          <w:color w:val="6D9EEB"/>
        </w:rPr>
        <w:t>string</w:t>
      </w:r>
      <w:proofErr w:type="gramEnd"/>
      <w:r>
        <w:rPr>
          <w:rFonts w:ascii="Consolas" w:eastAsia="Consolas" w:hAnsi="Consolas" w:cs="Consolas"/>
          <w:color w:val="FFFFFF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</w:rPr>
        <w:t>nome</w:t>
      </w:r>
      <w:proofErr w:type="spellEnd"/>
      <w:r>
        <w:rPr>
          <w:rFonts w:ascii="Consolas" w:eastAsia="Consolas" w:hAnsi="Consolas" w:cs="Consolas"/>
          <w:color w:val="FFFFFF"/>
        </w:rPr>
        <w:t>;</w:t>
      </w:r>
    </w:p>
    <w:p w:rsidR="00C77FB0" w:rsidRDefault="00CB2235">
      <w:pPr>
        <w:shd w:val="clear" w:color="auto" w:fill="434343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6D9EEB"/>
        </w:rPr>
        <w:t xml:space="preserve">    </w:t>
      </w:r>
      <w:proofErr w:type="gramStart"/>
      <w:r>
        <w:rPr>
          <w:rFonts w:ascii="Consolas" w:eastAsia="Consolas" w:hAnsi="Consolas" w:cs="Consolas"/>
          <w:color w:val="6D9EEB"/>
        </w:rPr>
        <w:t>string</w:t>
      </w:r>
      <w:proofErr w:type="gramEnd"/>
      <w:r>
        <w:rPr>
          <w:rFonts w:ascii="Consolas" w:eastAsia="Consolas" w:hAnsi="Consolas" w:cs="Consolas"/>
          <w:color w:val="FFFFFF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</w:rPr>
        <w:t>apelido</w:t>
      </w:r>
      <w:proofErr w:type="spellEnd"/>
      <w:r>
        <w:rPr>
          <w:rFonts w:ascii="Consolas" w:eastAsia="Consolas" w:hAnsi="Consolas" w:cs="Consolas"/>
          <w:color w:val="FFFFFF"/>
        </w:rPr>
        <w:t>;</w:t>
      </w:r>
    </w:p>
    <w:p w:rsidR="00C77FB0" w:rsidRPr="00CB2235" w:rsidRDefault="00CB2235">
      <w:pPr>
        <w:shd w:val="clear" w:color="auto" w:fill="434343"/>
        <w:rPr>
          <w:rFonts w:ascii="Consolas" w:eastAsia="Consolas" w:hAnsi="Consolas" w:cs="Consolas"/>
          <w:color w:val="FFFFFF"/>
          <w:lang w:val="pt-BR"/>
        </w:rPr>
      </w:pPr>
      <w:r>
        <w:rPr>
          <w:rFonts w:ascii="Consolas" w:eastAsia="Consolas" w:hAnsi="Consolas" w:cs="Consolas"/>
          <w:color w:val="6D9EEB"/>
        </w:rPr>
        <w:t xml:space="preserve">    </w:t>
      </w:r>
      <w:proofErr w:type="spellStart"/>
      <w:proofErr w:type="gramStart"/>
      <w:r w:rsidRPr="00CB2235">
        <w:rPr>
          <w:rFonts w:ascii="Consolas" w:eastAsia="Consolas" w:hAnsi="Consolas" w:cs="Consolas"/>
          <w:color w:val="6D9EEB"/>
          <w:lang w:val="pt-BR"/>
        </w:rPr>
        <w:t>string</w:t>
      </w:r>
      <w:proofErr w:type="spellEnd"/>
      <w:proofErr w:type="gramEnd"/>
      <w:r w:rsidRPr="00CB2235">
        <w:rPr>
          <w:rFonts w:ascii="Consolas" w:eastAsia="Consolas" w:hAnsi="Consolas" w:cs="Consolas"/>
          <w:color w:val="FFFFFF"/>
          <w:lang w:val="pt-BR"/>
        </w:rPr>
        <w:t xml:space="preserve"> </w:t>
      </w:r>
      <w:proofErr w:type="spellStart"/>
      <w:r w:rsidRPr="00CB2235">
        <w:rPr>
          <w:rFonts w:ascii="Consolas" w:eastAsia="Consolas" w:hAnsi="Consolas" w:cs="Consolas"/>
          <w:color w:val="FFFFFF"/>
          <w:lang w:val="pt-BR"/>
        </w:rPr>
        <w:t>email</w:t>
      </w:r>
      <w:proofErr w:type="spellEnd"/>
      <w:r w:rsidRPr="00CB2235">
        <w:rPr>
          <w:rFonts w:ascii="Consolas" w:eastAsia="Consolas" w:hAnsi="Consolas" w:cs="Consolas"/>
          <w:color w:val="FFFFFF"/>
          <w:lang w:val="pt-BR"/>
        </w:rPr>
        <w:t>;</w:t>
      </w:r>
    </w:p>
    <w:p w:rsidR="00C77FB0" w:rsidRPr="00CB2235" w:rsidRDefault="00CB2235">
      <w:pPr>
        <w:shd w:val="clear" w:color="auto" w:fill="434343"/>
        <w:rPr>
          <w:rFonts w:ascii="Consolas" w:eastAsia="Consolas" w:hAnsi="Consolas" w:cs="Consolas"/>
          <w:color w:val="FFFFFF"/>
          <w:lang w:val="pt-BR"/>
        </w:rPr>
      </w:pPr>
      <w:r w:rsidRPr="00CB2235">
        <w:rPr>
          <w:rFonts w:ascii="Consolas" w:eastAsia="Consolas" w:hAnsi="Consolas" w:cs="Consolas"/>
          <w:color w:val="6D9EEB"/>
          <w:lang w:val="pt-BR"/>
        </w:rPr>
        <w:t xml:space="preserve">    </w:t>
      </w:r>
      <w:proofErr w:type="gramStart"/>
      <w:r w:rsidRPr="00CB2235">
        <w:rPr>
          <w:rFonts w:ascii="Consolas" w:eastAsia="Consolas" w:hAnsi="Consolas" w:cs="Consolas"/>
          <w:color w:val="6D9EEB"/>
          <w:lang w:val="pt-BR"/>
        </w:rPr>
        <w:t>char</w:t>
      </w:r>
      <w:proofErr w:type="gramEnd"/>
      <w:r w:rsidRPr="00CB2235">
        <w:rPr>
          <w:rFonts w:ascii="Consolas" w:eastAsia="Consolas" w:hAnsi="Consolas" w:cs="Consolas"/>
          <w:color w:val="FFFFFF"/>
          <w:lang w:val="pt-BR"/>
        </w:rPr>
        <w:t xml:space="preserve"> </w:t>
      </w:r>
      <w:proofErr w:type="spellStart"/>
      <w:r w:rsidRPr="00CB2235">
        <w:rPr>
          <w:rFonts w:ascii="Consolas" w:eastAsia="Consolas" w:hAnsi="Consolas" w:cs="Consolas"/>
          <w:color w:val="FFFFFF"/>
          <w:lang w:val="pt-BR"/>
        </w:rPr>
        <w:t>direitos_de_uso</w:t>
      </w:r>
      <w:proofErr w:type="spellEnd"/>
      <w:r w:rsidRPr="00CB2235">
        <w:rPr>
          <w:rFonts w:ascii="Consolas" w:eastAsia="Consolas" w:hAnsi="Consolas" w:cs="Consolas"/>
          <w:color w:val="FFFFFF"/>
          <w:lang w:val="pt-BR"/>
        </w:rPr>
        <w:t>[NUMERO_DE_DIREITOS];</w:t>
      </w:r>
    </w:p>
    <w:p w:rsidR="00C77FB0" w:rsidRPr="00CB2235" w:rsidRDefault="00CB2235">
      <w:pPr>
        <w:shd w:val="clear" w:color="auto" w:fill="434343"/>
        <w:rPr>
          <w:rFonts w:ascii="Consolas" w:eastAsia="Consolas" w:hAnsi="Consolas" w:cs="Consolas"/>
          <w:color w:val="FFFFFF"/>
          <w:lang w:val="pt-BR"/>
        </w:rPr>
      </w:pPr>
      <w:r w:rsidRPr="00CB2235">
        <w:rPr>
          <w:rFonts w:ascii="Consolas" w:eastAsia="Consolas" w:hAnsi="Consolas" w:cs="Consolas"/>
          <w:color w:val="6D9EEB"/>
          <w:lang w:val="pt-BR"/>
        </w:rPr>
        <w:t xml:space="preserve">  </w:t>
      </w:r>
      <w:proofErr w:type="spellStart"/>
      <w:proofErr w:type="gramStart"/>
      <w:r w:rsidRPr="00CB2235">
        <w:rPr>
          <w:rFonts w:ascii="Consolas" w:eastAsia="Consolas" w:hAnsi="Consolas" w:cs="Consolas"/>
          <w:color w:val="6D9EEB"/>
          <w:lang w:val="pt-BR"/>
        </w:rPr>
        <w:t>public</w:t>
      </w:r>
      <w:proofErr w:type="spellEnd"/>
      <w:proofErr w:type="gramEnd"/>
      <w:r w:rsidRPr="00CB2235">
        <w:rPr>
          <w:rFonts w:ascii="Consolas" w:eastAsia="Consolas" w:hAnsi="Consolas" w:cs="Consolas"/>
          <w:color w:val="FFFFFF"/>
          <w:lang w:val="pt-BR"/>
        </w:rPr>
        <w:t>:</w:t>
      </w:r>
    </w:p>
    <w:p w:rsidR="00C77FB0" w:rsidRPr="00CB2235" w:rsidRDefault="00CB2235">
      <w:pPr>
        <w:shd w:val="clear" w:color="auto" w:fill="434343"/>
        <w:rPr>
          <w:rFonts w:ascii="Consolas" w:eastAsia="Consolas" w:hAnsi="Consolas" w:cs="Consolas"/>
          <w:color w:val="FFFFFF"/>
          <w:lang w:val="pt-BR"/>
        </w:rPr>
      </w:pPr>
      <w:r w:rsidRPr="00CB2235">
        <w:rPr>
          <w:rFonts w:ascii="Consolas" w:eastAsia="Consolas" w:hAnsi="Consolas" w:cs="Consolas"/>
          <w:color w:val="6D9EEB"/>
          <w:lang w:val="pt-BR"/>
        </w:rPr>
        <w:t xml:space="preserve">    </w:t>
      </w:r>
      <w:proofErr w:type="spellStart"/>
      <w:proofErr w:type="gramStart"/>
      <w:r w:rsidRPr="00CB2235">
        <w:rPr>
          <w:rFonts w:ascii="Consolas" w:eastAsia="Consolas" w:hAnsi="Consolas" w:cs="Consolas"/>
          <w:color w:val="FFFFFF"/>
          <w:lang w:val="pt-BR"/>
        </w:rPr>
        <w:t>DireitoDeUso</w:t>
      </w:r>
      <w:proofErr w:type="spellEnd"/>
      <w:r w:rsidRPr="00CB2235">
        <w:rPr>
          <w:rFonts w:ascii="Consolas" w:eastAsia="Consolas" w:hAnsi="Consolas" w:cs="Consolas"/>
          <w:color w:val="FFFFFF"/>
          <w:lang w:val="pt-BR"/>
        </w:rPr>
        <w:t>(</w:t>
      </w:r>
      <w:proofErr w:type="gramEnd"/>
      <w:r w:rsidRPr="00CB2235">
        <w:rPr>
          <w:rFonts w:ascii="Consolas" w:eastAsia="Consolas" w:hAnsi="Consolas" w:cs="Consolas"/>
          <w:color w:val="6D9EEB"/>
          <w:lang w:val="pt-BR"/>
        </w:rPr>
        <w:t>char</w:t>
      </w:r>
      <w:r w:rsidRPr="00CB2235">
        <w:rPr>
          <w:rFonts w:ascii="Consolas" w:eastAsia="Consolas" w:hAnsi="Consolas" w:cs="Consolas"/>
          <w:color w:val="FFFFFF"/>
          <w:lang w:val="pt-BR"/>
        </w:rPr>
        <w:t xml:space="preserve"> direitos[]);</w:t>
      </w:r>
    </w:p>
    <w:p w:rsidR="00C77FB0" w:rsidRPr="00CB2235" w:rsidRDefault="00CB2235">
      <w:pPr>
        <w:shd w:val="clear" w:color="auto" w:fill="434343"/>
        <w:rPr>
          <w:rFonts w:ascii="Consolas" w:eastAsia="Consolas" w:hAnsi="Consolas" w:cs="Consolas"/>
          <w:color w:val="FFFFFF"/>
          <w:lang w:val="pt-BR"/>
        </w:rPr>
      </w:pPr>
      <w:r w:rsidRPr="00CB2235">
        <w:rPr>
          <w:rFonts w:ascii="Consolas" w:eastAsia="Consolas" w:hAnsi="Consolas" w:cs="Consolas"/>
          <w:color w:val="6D9EEB"/>
          <w:lang w:val="pt-BR"/>
        </w:rPr>
        <w:t xml:space="preserve">    </w:t>
      </w:r>
      <w:proofErr w:type="spellStart"/>
      <w:proofErr w:type="gramStart"/>
      <w:r w:rsidRPr="00CB2235">
        <w:rPr>
          <w:rFonts w:ascii="Consolas" w:eastAsia="Consolas" w:hAnsi="Consolas" w:cs="Consolas"/>
          <w:color w:val="FFFFFF"/>
          <w:lang w:val="pt-BR"/>
        </w:rPr>
        <w:t>DireitoDeUso</w:t>
      </w:r>
      <w:proofErr w:type="spellEnd"/>
      <w:r w:rsidRPr="00CB2235">
        <w:rPr>
          <w:rFonts w:ascii="Consolas" w:eastAsia="Consolas" w:hAnsi="Consolas" w:cs="Consolas"/>
          <w:color w:val="FFFFFF"/>
          <w:lang w:val="pt-BR"/>
        </w:rPr>
        <w:t>(</w:t>
      </w:r>
      <w:proofErr w:type="spellStart"/>
      <w:proofErr w:type="gramEnd"/>
      <w:r w:rsidRPr="00CB2235">
        <w:rPr>
          <w:rFonts w:ascii="Consolas" w:eastAsia="Consolas" w:hAnsi="Consolas" w:cs="Consolas"/>
          <w:color w:val="6D9EEB"/>
          <w:lang w:val="pt-BR"/>
        </w:rPr>
        <w:t>string</w:t>
      </w:r>
      <w:proofErr w:type="spellEnd"/>
      <w:r w:rsidRPr="00CB2235">
        <w:rPr>
          <w:rFonts w:ascii="Consolas" w:eastAsia="Consolas" w:hAnsi="Consolas" w:cs="Consolas"/>
          <w:color w:val="FFFFFF"/>
          <w:lang w:val="pt-BR"/>
        </w:rPr>
        <w:t xml:space="preserve"> nome, </w:t>
      </w:r>
      <w:proofErr w:type="spellStart"/>
      <w:r w:rsidRPr="00CB2235">
        <w:rPr>
          <w:rFonts w:ascii="Consolas" w:eastAsia="Consolas" w:hAnsi="Consolas" w:cs="Consolas"/>
          <w:color w:val="6D9EEB"/>
          <w:lang w:val="pt-BR"/>
        </w:rPr>
        <w:t>string</w:t>
      </w:r>
      <w:proofErr w:type="spellEnd"/>
      <w:r w:rsidRPr="00CB2235">
        <w:rPr>
          <w:rFonts w:ascii="Consolas" w:eastAsia="Consolas" w:hAnsi="Consolas" w:cs="Consolas"/>
          <w:color w:val="FFFFFF"/>
          <w:lang w:val="pt-BR"/>
        </w:rPr>
        <w:t xml:space="preserve"> apelido, </w:t>
      </w:r>
      <w:proofErr w:type="spellStart"/>
      <w:r w:rsidRPr="00CB2235">
        <w:rPr>
          <w:rFonts w:ascii="Consolas" w:eastAsia="Consolas" w:hAnsi="Consolas" w:cs="Consolas"/>
          <w:color w:val="6D9EEB"/>
          <w:lang w:val="pt-BR"/>
        </w:rPr>
        <w:t>string</w:t>
      </w:r>
      <w:proofErr w:type="spellEnd"/>
      <w:r w:rsidRPr="00CB2235">
        <w:rPr>
          <w:rFonts w:ascii="Consolas" w:eastAsia="Consolas" w:hAnsi="Consolas" w:cs="Consolas"/>
          <w:color w:val="FFFFFF"/>
          <w:lang w:val="pt-BR"/>
        </w:rPr>
        <w:t xml:space="preserve"> </w:t>
      </w:r>
      <w:proofErr w:type="spellStart"/>
      <w:r w:rsidRPr="00CB2235">
        <w:rPr>
          <w:rFonts w:ascii="Consolas" w:eastAsia="Consolas" w:hAnsi="Consolas" w:cs="Consolas"/>
          <w:color w:val="FFFFFF"/>
          <w:lang w:val="pt-BR"/>
        </w:rPr>
        <w:t>email</w:t>
      </w:r>
      <w:proofErr w:type="spellEnd"/>
      <w:r w:rsidRPr="00CB2235">
        <w:rPr>
          <w:rFonts w:ascii="Consolas" w:eastAsia="Consolas" w:hAnsi="Consolas" w:cs="Consolas"/>
          <w:color w:val="FFFFFF"/>
          <w:lang w:val="pt-BR"/>
        </w:rPr>
        <w:t xml:space="preserve">, </w:t>
      </w:r>
      <w:r w:rsidRPr="00CB2235">
        <w:rPr>
          <w:rFonts w:ascii="Consolas" w:eastAsia="Consolas" w:hAnsi="Consolas" w:cs="Consolas"/>
          <w:color w:val="6D9EEB"/>
          <w:lang w:val="pt-BR"/>
        </w:rPr>
        <w:t>char</w:t>
      </w:r>
      <w:r w:rsidRPr="00CB2235">
        <w:rPr>
          <w:rFonts w:ascii="Consolas" w:eastAsia="Consolas" w:hAnsi="Consolas" w:cs="Consolas"/>
          <w:color w:val="FFFFFF"/>
          <w:lang w:val="pt-BR"/>
        </w:rPr>
        <w:t xml:space="preserve"> direitos[]);</w:t>
      </w:r>
    </w:p>
    <w:p w:rsidR="00C77FB0" w:rsidRPr="00CB2235" w:rsidRDefault="00CB2235">
      <w:pPr>
        <w:shd w:val="clear" w:color="auto" w:fill="434343"/>
        <w:rPr>
          <w:rFonts w:ascii="Consolas" w:eastAsia="Consolas" w:hAnsi="Consolas" w:cs="Consolas"/>
          <w:color w:val="FFFFFF"/>
          <w:lang w:val="pt-BR"/>
        </w:rPr>
      </w:pPr>
      <w:r w:rsidRPr="00CB2235">
        <w:rPr>
          <w:rFonts w:ascii="Consolas" w:eastAsia="Consolas" w:hAnsi="Consolas" w:cs="Consolas"/>
          <w:color w:val="6D9EEB"/>
          <w:lang w:val="pt-BR"/>
        </w:rPr>
        <w:t xml:space="preserve">    </w:t>
      </w:r>
      <w:r w:rsidRPr="00CB2235">
        <w:rPr>
          <w:rFonts w:ascii="Consolas" w:eastAsia="Consolas" w:hAnsi="Consolas" w:cs="Consolas"/>
          <w:color w:val="FFFFFF"/>
          <w:lang w:val="pt-BR"/>
        </w:rPr>
        <w:t>~</w:t>
      </w:r>
      <w:proofErr w:type="spellStart"/>
      <w:proofErr w:type="gramStart"/>
      <w:r w:rsidRPr="00CB2235">
        <w:rPr>
          <w:rFonts w:ascii="Consolas" w:eastAsia="Consolas" w:hAnsi="Consolas" w:cs="Consolas"/>
          <w:color w:val="FFFFFF"/>
          <w:lang w:val="pt-BR"/>
        </w:rPr>
        <w:t>DireitoDeUso</w:t>
      </w:r>
      <w:proofErr w:type="spellEnd"/>
      <w:r w:rsidRPr="00CB2235">
        <w:rPr>
          <w:rFonts w:ascii="Consolas" w:eastAsia="Consolas" w:hAnsi="Consolas" w:cs="Consolas"/>
          <w:color w:val="FFFFFF"/>
          <w:lang w:val="pt-BR"/>
        </w:rPr>
        <w:t>(</w:t>
      </w:r>
      <w:proofErr w:type="gramEnd"/>
      <w:r w:rsidRPr="00CB2235">
        <w:rPr>
          <w:rFonts w:ascii="Consolas" w:eastAsia="Consolas" w:hAnsi="Consolas" w:cs="Consolas"/>
          <w:color w:val="FFFFFF"/>
          <w:lang w:val="pt-BR"/>
        </w:rPr>
        <w:t>);</w:t>
      </w:r>
    </w:p>
    <w:p w:rsidR="00C77FB0" w:rsidRPr="00CB2235" w:rsidRDefault="00C77FB0">
      <w:pPr>
        <w:shd w:val="clear" w:color="auto" w:fill="434343"/>
        <w:rPr>
          <w:rFonts w:ascii="Consolas" w:eastAsia="Consolas" w:hAnsi="Consolas" w:cs="Consolas"/>
          <w:color w:val="FFFFFF"/>
          <w:lang w:val="pt-BR"/>
        </w:rPr>
      </w:pPr>
    </w:p>
    <w:p w:rsidR="00C77FB0" w:rsidRPr="00CB2235" w:rsidRDefault="00CB2235">
      <w:pPr>
        <w:shd w:val="clear" w:color="auto" w:fill="434343"/>
        <w:rPr>
          <w:rFonts w:ascii="Consolas" w:eastAsia="Consolas" w:hAnsi="Consolas" w:cs="Consolas"/>
          <w:color w:val="FFFFFF"/>
          <w:lang w:val="pt-BR"/>
        </w:rPr>
      </w:pPr>
      <w:r w:rsidRPr="00CB2235">
        <w:rPr>
          <w:rFonts w:ascii="Consolas" w:eastAsia="Consolas" w:hAnsi="Consolas" w:cs="Consolas"/>
          <w:color w:val="6D9EEB"/>
          <w:lang w:val="pt-BR"/>
        </w:rPr>
        <w:t xml:space="preserve">    </w:t>
      </w:r>
      <w:proofErr w:type="spellStart"/>
      <w:proofErr w:type="gramStart"/>
      <w:r w:rsidRPr="00CB2235">
        <w:rPr>
          <w:rFonts w:ascii="Consolas" w:eastAsia="Consolas" w:hAnsi="Consolas" w:cs="Consolas"/>
          <w:color w:val="6D9EEB"/>
          <w:lang w:val="pt-BR"/>
        </w:rPr>
        <w:t>bool</w:t>
      </w:r>
      <w:proofErr w:type="spellEnd"/>
      <w:proofErr w:type="gramEnd"/>
      <w:r w:rsidRPr="00CB2235">
        <w:rPr>
          <w:rFonts w:ascii="Consolas" w:eastAsia="Consolas" w:hAnsi="Consolas" w:cs="Consolas"/>
          <w:color w:val="FFFFFF"/>
          <w:lang w:val="pt-BR"/>
        </w:rPr>
        <w:t xml:space="preserve"> </w:t>
      </w:r>
      <w:proofErr w:type="spellStart"/>
      <w:r w:rsidRPr="00CB2235">
        <w:rPr>
          <w:rFonts w:ascii="Consolas" w:eastAsia="Consolas" w:hAnsi="Consolas" w:cs="Consolas"/>
          <w:color w:val="FFFFFF"/>
          <w:lang w:val="pt-BR"/>
        </w:rPr>
        <w:t>TemDireito</w:t>
      </w:r>
      <w:proofErr w:type="spellEnd"/>
      <w:r w:rsidRPr="00CB2235">
        <w:rPr>
          <w:rFonts w:ascii="Consolas" w:eastAsia="Consolas" w:hAnsi="Consolas" w:cs="Consolas"/>
          <w:color w:val="FFFFFF"/>
          <w:lang w:val="pt-BR"/>
        </w:rPr>
        <w:t>(</w:t>
      </w:r>
      <w:r w:rsidRPr="00CB2235">
        <w:rPr>
          <w:rFonts w:ascii="Consolas" w:eastAsia="Consolas" w:hAnsi="Consolas" w:cs="Consolas"/>
          <w:color w:val="6D9EEB"/>
          <w:lang w:val="pt-BR"/>
        </w:rPr>
        <w:t>char</w:t>
      </w:r>
      <w:r w:rsidRPr="00CB2235">
        <w:rPr>
          <w:rFonts w:ascii="Consolas" w:eastAsia="Consolas" w:hAnsi="Consolas" w:cs="Consolas"/>
          <w:color w:val="FFFFFF"/>
          <w:lang w:val="pt-BR"/>
        </w:rPr>
        <w:t xml:space="preserve"> </w:t>
      </w:r>
      <w:proofErr w:type="spellStart"/>
      <w:r w:rsidRPr="00CB2235">
        <w:rPr>
          <w:rFonts w:ascii="Consolas" w:eastAsia="Consolas" w:hAnsi="Consolas" w:cs="Consolas"/>
          <w:color w:val="FFFFFF"/>
          <w:lang w:val="pt-BR"/>
        </w:rPr>
        <w:t>idDireito</w:t>
      </w:r>
      <w:proofErr w:type="spellEnd"/>
      <w:r w:rsidRPr="00CB2235">
        <w:rPr>
          <w:rFonts w:ascii="Consolas" w:eastAsia="Consolas" w:hAnsi="Consolas" w:cs="Consolas"/>
          <w:color w:val="FFFFFF"/>
          <w:lang w:val="pt-BR"/>
        </w:rPr>
        <w:t>);</w:t>
      </w:r>
    </w:p>
    <w:p w:rsidR="00C77FB0" w:rsidRPr="00CB2235" w:rsidRDefault="00C77FB0">
      <w:pPr>
        <w:shd w:val="clear" w:color="auto" w:fill="434343"/>
        <w:rPr>
          <w:rFonts w:ascii="Consolas" w:eastAsia="Consolas" w:hAnsi="Consolas" w:cs="Consolas"/>
          <w:color w:val="FFFFFF"/>
          <w:lang w:val="pt-BR"/>
        </w:rPr>
      </w:pPr>
    </w:p>
    <w:p w:rsidR="00C77FB0" w:rsidRDefault="00CB2235">
      <w:pPr>
        <w:shd w:val="clear" w:color="auto" w:fill="434343"/>
        <w:rPr>
          <w:rFonts w:ascii="Consolas" w:eastAsia="Consolas" w:hAnsi="Consolas" w:cs="Consolas"/>
          <w:color w:val="999999"/>
        </w:rPr>
      </w:pPr>
      <w:r w:rsidRPr="00CB2235">
        <w:rPr>
          <w:rFonts w:ascii="Consolas" w:eastAsia="Consolas" w:hAnsi="Consolas" w:cs="Consolas"/>
          <w:color w:val="FFFFFF"/>
          <w:lang w:val="pt-BR"/>
        </w:rPr>
        <w:t xml:space="preserve">    </w:t>
      </w:r>
      <w:r>
        <w:rPr>
          <w:rFonts w:ascii="Consolas" w:eastAsia="Consolas" w:hAnsi="Consolas" w:cs="Consolas"/>
          <w:color w:val="999999"/>
        </w:rPr>
        <w:t>// Getters</w:t>
      </w:r>
    </w:p>
    <w:p w:rsidR="00C77FB0" w:rsidRDefault="00CB2235">
      <w:pPr>
        <w:shd w:val="clear" w:color="auto" w:fill="434343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6D9EEB"/>
        </w:rPr>
        <w:t xml:space="preserve">    </w:t>
      </w:r>
      <w:proofErr w:type="gramStart"/>
      <w:r>
        <w:rPr>
          <w:rFonts w:ascii="Consolas" w:eastAsia="Consolas" w:hAnsi="Consolas" w:cs="Consolas"/>
          <w:color w:val="6D9EEB"/>
        </w:rPr>
        <w:t>string</w:t>
      </w:r>
      <w:proofErr w:type="gramEnd"/>
      <w:r>
        <w:rPr>
          <w:rFonts w:ascii="Consolas" w:eastAsia="Consolas" w:hAnsi="Consolas" w:cs="Consolas"/>
          <w:color w:val="FFFFFF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</w:rPr>
        <w:t>GetNome</w:t>
      </w:r>
      <w:proofErr w:type="spellEnd"/>
      <w:r>
        <w:rPr>
          <w:rFonts w:ascii="Consolas" w:eastAsia="Consolas" w:hAnsi="Consolas" w:cs="Consolas"/>
          <w:color w:val="FFFFFF"/>
        </w:rPr>
        <w:t>();</w:t>
      </w:r>
    </w:p>
    <w:p w:rsidR="00C77FB0" w:rsidRDefault="00CB2235">
      <w:pPr>
        <w:shd w:val="clear" w:color="auto" w:fill="434343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6D9EEB"/>
        </w:rPr>
        <w:t xml:space="preserve">    </w:t>
      </w:r>
      <w:proofErr w:type="gramStart"/>
      <w:r>
        <w:rPr>
          <w:rFonts w:ascii="Consolas" w:eastAsia="Consolas" w:hAnsi="Consolas" w:cs="Consolas"/>
          <w:color w:val="6D9EEB"/>
        </w:rPr>
        <w:t>string</w:t>
      </w:r>
      <w:proofErr w:type="gramEnd"/>
      <w:r>
        <w:rPr>
          <w:rFonts w:ascii="Consolas" w:eastAsia="Consolas" w:hAnsi="Consolas" w:cs="Consolas"/>
          <w:color w:val="FFFFFF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</w:rPr>
        <w:t>GetApelido</w:t>
      </w:r>
      <w:proofErr w:type="spellEnd"/>
      <w:r>
        <w:rPr>
          <w:rFonts w:ascii="Consolas" w:eastAsia="Consolas" w:hAnsi="Consolas" w:cs="Consolas"/>
          <w:color w:val="FFFFFF"/>
        </w:rPr>
        <w:t>();</w:t>
      </w:r>
    </w:p>
    <w:p w:rsidR="00C77FB0" w:rsidRPr="00CB2235" w:rsidRDefault="00CB2235">
      <w:pPr>
        <w:shd w:val="clear" w:color="auto" w:fill="434343"/>
        <w:rPr>
          <w:rFonts w:ascii="Consolas" w:eastAsia="Consolas" w:hAnsi="Consolas" w:cs="Consolas"/>
          <w:color w:val="FFFFFF"/>
          <w:lang w:val="pt-BR"/>
        </w:rPr>
      </w:pPr>
      <w:r>
        <w:rPr>
          <w:rFonts w:ascii="Consolas" w:eastAsia="Consolas" w:hAnsi="Consolas" w:cs="Consolas"/>
          <w:color w:val="6D9EEB"/>
        </w:rPr>
        <w:t xml:space="preserve">    </w:t>
      </w:r>
      <w:proofErr w:type="spellStart"/>
      <w:proofErr w:type="gramStart"/>
      <w:r w:rsidRPr="00CB2235">
        <w:rPr>
          <w:rFonts w:ascii="Consolas" w:eastAsia="Consolas" w:hAnsi="Consolas" w:cs="Consolas"/>
          <w:color w:val="6D9EEB"/>
          <w:lang w:val="pt-BR"/>
        </w:rPr>
        <w:t>string</w:t>
      </w:r>
      <w:proofErr w:type="spellEnd"/>
      <w:proofErr w:type="gramEnd"/>
      <w:r w:rsidRPr="00CB2235">
        <w:rPr>
          <w:rFonts w:ascii="Consolas" w:eastAsia="Consolas" w:hAnsi="Consolas" w:cs="Consolas"/>
          <w:color w:val="FFFFFF"/>
          <w:lang w:val="pt-BR"/>
        </w:rPr>
        <w:t xml:space="preserve"> </w:t>
      </w:r>
      <w:proofErr w:type="spellStart"/>
      <w:r w:rsidRPr="00CB2235">
        <w:rPr>
          <w:rFonts w:ascii="Consolas" w:eastAsia="Consolas" w:hAnsi="Consolas" w:cs="Consolas"/>
          <w:color w:val="FFFFFF"/>
          <w:lang w:val="pt-BR"/>
        </w:rPr>
        <w:t>GetEmail</w:t>
      </w:r>
      <w:proofErr w:type="spellEnd"/>
      <w:r w:rsidRPr="00CB2235">
        <w:rPr>
          <w:rFonts w:ascii="Consolas" w:eastAsia="Consolas" w:hAnsi="Consolas" w:cs="Consolas"/>
          <w:color w:val="FFFFFF"/>
          <w:lang w:val="pt-BR"/>
        </w:rPr>
        <w:t>();</w:t>
      </w:r>
    </w:p>
    <w:p w:rsidR="00C77FB0" w:rsidRPr="00CB2235" w:rsidRDefault="00CB2235">
      <w:pPr>
        <w:shd w:val="clear" w:color="auto" w:fill="434343"/>
        <w:rPr>
          <w:rFonts w:ascii="Consolas" w:eastAsia="Consolas" w:hAnsi="Consolas" w:cs="Consolas"/>
          <w:color w:val="FFFFFF"/>
          <w:lang w:val="pt-BR"/>
        </w:rPr>
      </w:pPr>
      <w:r w:rsidRPr="00CB2235">
        <w:rPr>
          <w:rFonts w:ascii="Consolas" w:eastAsia="Consolas" w:hAnsi="Consolas" w:cs="Consolas"/>
          <w:color w:val="FFFFFF"/>
          <w:lang w:val="pt-BR"/>
        </w:rPr>
        <w:t xml:space="preserve">    </w:t>
      </w:r>
      <w:proofErr w:type="gramStart"/>
      <w:r w:rsidRPr="00CB2235">
        <w:rPr>
          <w:rFonts w:ascii="Consolas" w:eastAsia="Consolas" w:hAnsi="Consolas" w:cs="Consolas"/>
          <w:color w:val="6D9EEB"/>
          <w:lang w:val="pt-BR"/>
        </w:rPr>
        <w:t>char</w:t>
      </w:r>
      <w:proofErr w:type="gramEnd"/>
      <w:r w:rsidRPr="00CB2235">
        <w:rPr>
          <w:rFonts w:ascii="Consolas" w:eastAsia="Consolas" w:hAnsi="Consolas" w:cs="Consolas"/>
          <w:color w:val="6D9EEB"/>
          <w:lang w:val="pt-BR"/>
        </w:rPr>
        <w:t>*</w:t>
      </w:r>
      <w:r w:rsidRPr="00CB2235">
        <w:rPr>
          <w:rFonts w:ascii="Consolas" w:eastAsia="Consolas" w:hAnsi="Consolas" w:cs="Consolas"/>
          <w:color w:val="FFFFFF"/>
          <w:lang w:val="pt-BR"/>
        </w:rPr>
        <w:t xml:space="preserve"> </w:t>
      </w:r>
      <w:proofErr w:type="spellStart"/>
      <w:r w:rsidRPr="00CB2235">
        <w:rPr>
          <w:rFonts w:ascii="Consolas" w:eastAsia="Consolas" w:hAnsi="Consolas" w:cs="Consolas"/>
          <w:color w:val="FFFFFF"/>
          <w:lang w:val="pt-BR"/>
        </w:rPr>
        <w:t>GetDireitosDeUso</w:t>
      </w:r>
      <w:proofErr w:type="spellEnd"/>
      <w:r w:rsidRPr="00CB2235">
        <w:rPr>
          <w:rFonts w:ascii="Consolas" w:eastAsia="Consolas" w:hAnsi="Consolas" w:cs="Consolas"/>
          <w:color w:val="FFFFFF"/>
          <w:lang w:val="pt-BR"/>
        </w:rPr>
        <w:t>();</w:t>
      </w:r>
    </w:p>
    <w:p w:rsidR="00C77FB0" w:rsidRPr="00CB2235" w:rsidRDefault="00C77FB0">
      <w:pPr>
        <w:shd w:val="clear" w:color="auto" w:fill="434343"/>
        <w:rPr>
          <w:rFonts w:ascii="Consolas" w:eastAsia="Consolas" w:hAnsi="Consolas" w:cs="Consolas"/>
          <w:color w:val="FFFFFF"/>
          <w:lang w:val="pt-BR"/>
        </w:rPr>
      </w:pPr>
    </w:p>
    <w:p w:rsidR="00C77FB0" w:rsidRPr="00CB2235" w:rsidRDefault="00CB2235">
      <w:pPr>
        <w:shd w:val="clear" w:color="auto" w:fill="434343"/>
        <w:rPr>
          <w:rFonts w:ascii="Consolas" w:eastAsia="Consolas" w:hAnsi="Consolas" w:cs="Consolas"/>
          <w:color w:val="999999"/>
          <w:lang w:val="pt-BR"/>
        </w:rPr>
      </w:pPr>
      <w:r w:rsidRPr="00CB2235">
        <w:rPr>
          <w:rFonts w:ascii="Consolas" w:eastAsia="Consolas" w:hAnsi="Consolas" w:cs="Consolas"/>
          <w:color w:val="FFFFFF"/>
          <w:lang w:val="pt-BR"/>
        </w:rPr>
        <w:t xml:space="preserve">    </w:t>
      </w:r>
      <w:r w:rsidRPr="00CB2235">
        <w:rPr>
          <w:rFonts w:ascii="Consolas" w:eastAsia="Consolas" w:hAnsi="Consolas" w:cs="Consolas"/>
          <w:color w:val="999999"/>
          <w:lang w:val="pt-BR"/>
        </w:rPr>
        <w:t>/*</w:t>
      </w:r>
    </w:p>
    <w:p w:rsidR="00C77FB0" w:rsidRPr="00CB2235" w:rsidRDefault="00CB2235">
      <w:pPr>
        <w:shd w:val="clear" w:color="auto" w:fill="434343"/>
        <w:rPr>
          <w:rFonts w:ascii="Consolas" w:eastAsia="Consolas" w:hAnsi="Consolas" w:cs="Consolas"/>
          <w:color w:val="999999"/>
          <w:lang w:val="pt-BR"/>
        </w:rPr>
      </w:pPr>
      <w:r w:rsidRPr="00CB2235">
        <w:rPr>
          <w:rFonts w:ascii="Consolas" w:eastAsia="Consolas" w:hAnsi="Consolas" w:cs="Consolas"/>
          <w:color w:val="999999"/>
          <w:lang w:val="pt-BR"/>
        </w:rPr>
        <w:t xml:space="preserve">    EU NÃO ENTENDO DE HACKERS, ENTÃO POSSO ESTAR FALANDO BESTEIRA AQUI.</w:t>
      </w:r>
    </w:p>
    <w:p w:rsidR="00C77FB0" w:rsidRPr="00CB2235" w:rsidRDefault="00C77FB0">
      <w:pPr>
        <w:shd w:val="clear" w:color="auto" w:fill="434343"/>
        <w:rPr>
          <w:rFonts w:ascii="Consolas" w:eastAsia="Consolas" w:hAnsi="Consolas" w:cs="Consolas"/>
          <w:color w:val="999999"/>
          <w:lang w:val="pt-BR"/>
        </w:rPr>
      </w:pPr>
    </w:p>
    <w:p w:rsidR="00C77FB0" w:rsidRPr="00CB2235" w:rsidRDefault="00CB2235">
      <w:pPr>
        <w:shd w:val="clear" w:color="auto" w:fill="434343"/>
        <w:rPr>
          <w:rFonts w:ascii="Consolas" w:eastAsia="Consolas" w:hAnsi="Consolas" w:cs="Consolas"/>
          <w:color w:val="999999"/>
          <w:lang w:val="pt-BR"/>
        </w:rPr>
      </w:pPr>
      <w:r w:rsidRPr="00CB2235">
        <w:rPr>
          <w:rFonts w:ascii="Consolas" w:eastAsia="Consolas" w:hAnsi="Consolas" w:cs="Consolas"/>
          <w:color w:val="999999"/>
          <w:lang w:val="pt-BR"/>
        </w:rPr>
        <w:t xml:space="preserve">    </w:t>
      </w:r>
      <w:proofErr w:type="spellStart"/>
      <w:r w:rsidRPr="00CB2235">
        <w:rPr>
          <w:rFonts w:ascii="Consolas" w:eastAsia="Consolas" w:hAnsi="Consolas" w:cs="Consolas"/>
          <w:color w:val="999999"/>
          <w:lang w:val="pt-BR"/>
        </w:rPr>
        <w:t>Setters</w:t>
      </w:r>
      <w:proofErr w:type="spellEnd"/>
      <w:r w:rsidRPr="00CB2235">
        <w:rPr>
          <w:rFonts w:ascii="Consolas" w:eastAsia="Consolas" w:hAnsi="Consolas" w:cs="Consolas"/>
          <w:color w:val="999999"/>
          <w:lang w:val="pt-BR"/>
        </w:rPr>
        <w:t xml:space="preserve"> (</w:t>
      </w:r>
      <w:proofErr w:type="spellStart"/>
      <w:r w:rsidRPr="00CB2235">
        <w:rPr>
          <w:rFonts w:ascii="Consolas" w:eastAsia="Consolas" w:hAnsi="Consolas" w:cs="Consolas"/>
          <w:color w:val="999999"/>
          <w:lang w:val="pt-BR"/>
        </w:rPr>
        <w:t>SetNome</w:t>
      </w:r>
      <w:proofErr w:type="spellEnd"/>
      <w:r w:rsidRPr="00CB2235">
        <w:rPr>
          <w:rFonts w:ascii="Consolas" w:eastAsia="Consolas" w:hAnsi="Consolas" w:cs="Consolas"/>
          <w:color w:val="999999"/>
          <w:lang w:val="pt-BR"/>
        </w:rPr>
        <w:t>/</w:t>
      </w:r>
      <w:proofErr w:type="spellStart"/>
      <w:r w:rsidRPr="00CB2235">
        <w:rPr>
          <w:rFonts w:ascii="Consolas" w:eastAsia="Consolas" w:hAnsi="Consolas" w:cs="Consolas"/>
          <w:color w:val="999999"/>
          <w:lang w:val="pt-BR"/>
        </w:rPr>
        <w:t>SetApelido</w:t>
      </w:r>
      <w:proofErr w:type="spellEnd"/>
      <w:r w:rsidRPr="00CB2235">
        <w:rPr>
          <w:rFonts w:ascii="Consolas" w:eastAsia="Consolas" w:hAnsi="Consolas" w:cs="Consolas"/>
          <w:color w:val="999999"/>
          <w:lang w:val="pt-BR"/>
        </w:rPr>
        <w:t>/</w:t>
      </w:r>
      <w:proofErr w:type="spellStart"/>
      <w:r w:rsidRPr="00CB2235">
        <w:rPr>
          <w:rFonts w:ascii="Consolas" w:eastAsia="Consolas" w:hAnsi="Consolas" w:cs="Consolas"/>
          <w:color w:val="999999"/>
          <w:lang w:val="pt-BR"/>
        </w:rPr>
        <w:t>SetEmail</w:t>
      </w:r>
      <w:proofErr w:type="spellEnd"/>
      <w:r w:rsidRPr="00CB2235">
        <w:rPr>
          <w:rFonts w:ascii="Consolas" w:eastAsia="Consolas" w:hAnsi="Consolas" w:cs="Consolas"/>
          <w:color w:val="999999"/>
          <w:lang w:val="pt-BR"/>
        </w:rPr>
        <w:t>/</w:t>
      </w:r>
      <w:proofErr w:type="spellStart"/>
      <w:r w:rsidRPr="00CB2235">
        <w:rPr>
          <w:rFonts w:ascii="Consolas" w:eastAsia="Consolas" w:hAnsi="Consolas" w:cs="Consolas"/>
          <w:color w:val="999999"/>
          <w:lang w:val="pt-BR"/>
        </w:rPr>
        <w:t>SetDireitos</w:t>
      </w:r>
      <w:proofErr w:type="spellEnd"/>
      <w:r w:rsidRPr="00CB2235">
        <w:rPr>
          <w:rFonts w:ascii="Consolas" w:eastAsia="Consolas" w:hAnsi="Consolas" w:cs="Consolas"/>
          <w:color w:val="999999"/>
          <w:lang w:val="pt-BR"/>
        </w:rPr>
        <w:t>) são desnecessários já que tiram a necessidade desse objeto.</w:t>
      </w:r>
    </w:p>
    <w:p w:rsidR="00C77FB0" w:rsidRPr="00CB2235" w:rsidRDefault="00CB2235">
      <w:pPr>
        <w:shd w:val="clear" w:color="auto" w:fill="434343"/>
        <w:rPr>
          <w:rFonts w:ascii="Consolas" w:eastAsia="Consolas" w:hAnsi="Consolas" w:cs="Consolas"/>
          <w:color w:val="999999"/>
          <w:lang w:val="pt-BR"/>
        </w:rPr>
      </w:pPr>
      <w:r w:rsidRPr="00CB2235">
        <w:rPr>
          <w:rFonts w:ascii="Consolas" w:eastAsia="Consolas" w:hAnsi="Consolas" w:cs="Consolas"/>
          <w:color w:val="999999"/>
          <w:lang w:val="pt-BR"/>
        </w:rPr>
        <w:t xml:space="preserve">    Uma vez que você quer evitar que hackers alterem os direitos/informações, você deve fazer esse objeto ser criado apenas quando o usuário </w:t>
      </w:r>
      <w:proofErr w:type="spellStart"/>
      <w:r w:rsidRPr="00CB2235">
        <w:rPr>
          <w:rFonts w:ascii="Consolas" w:eastAsia="Consolas" w:hAnsi="Consolas" w:cs="Consolas"/>
          <w:color w:val="999999"/>
          <w:lang w:val="pt-BR"/>
        </w:rPr>
        <w:t>l</w:t>
      </w:r>
      <w:r w:rsidRPr="00CB2235">
        <w:rPr>
          <w:rFonts w:ascii="Consolas" w:eastAsia="Consolas" w:hAnsi="Consolas" w:cs="Consolas"/>
          <w:color w:val="999999"/>
          <w:lang w:val="pt-BR"/>
        </w:rPr>
        <w:t>oga</w:t>
      </w:r>
      <w:proofErr w:type="spellEnd"/>
      <w:r w:rsidRPr="00CB2235">
        <w:rPr>
          <w:rFonts w:ascii="Consolas" w:eastAsia="Consolas" w:hAnsi="Consolas" w:cs="Consolas"/>
          <w:color w:val="999999"/>
          <w:lang w:val="pt-BR"/>
        </w:rPr>
        <w:t xml:space="preserve"> no sistema. Caso algum direito tenha sido alterado, o sistema deve criar um objeto novo</w:t>
      </w:r>
    </w:p>
    <w:p w:rsidR="00C77FB0" w:rsidRPr="00CB2235" w:rsidRDefault="00CB2235">
      <w:pPr>
        <w:shd w:val="clear" w:color="auto" w:fill="434343"/>
        <w:rPr>
          <w:rFonts w:ascii="Consolas" w:eastAsia="Consolas" w:hAnsi="Consolas" w:cs="Consolas"/>
          <w:color w:val="999999"/>
          <w:lang w:val="pt-BR"/>
        </w:rPr>
      </w:pPr>
      <w:r w:rsidRPr="00CB2235">
        <w:rPr>
          <w:rFonts w:ascii="Consolas" w:eastAsia="Consolas" w:hAnsi="Consolas" w:cs="Consolas"/>
          <w:color w:val="999999"/>
          <w:lang w:val="pt-BR"/>
        </w:rPr>
        <w:t xml:space="preserve">    */</w:t>
      </w:r>
    </w:p>
    <w:p w:rsidR="00C77FB0" w:rsidRPr="00CB2235" w:rsidRDefault="00CB2235">
      <w:pPr>
        <w:shd w:val="clear" w:color="auto" w:fill="434343"/>
        <w:rPr>
          <w:rFonts w:ascii="Consolas" w:eastAsia="Consolas" w:hAnsi="Consolas" w:cs="Consolas"/>
          <w:color w:val="FFFFFF"/>
          <w:lang w:val="pt-BR"/>
        </w:rPr>
      </w:pPr>
      <w:r w:rsidRPr="00CB2235">
        <w:rPr>
          <w:rFonts w:ascii="Consolas" w:eastAsia="Consolas" w:hAnsi="Consolas" w:cs="Consolas"/>
          <w:color w:val="FFFFFF"/>
          <w:lang w:val="pt-BR"/>
        </w:rPr>
        <w:t>}</w:t>
      </w:r>
    </w:p>
    <w:p w:rsidR="00C77FB0" w:rsidRPr="00CB2235" w:rsidRDefault="00C77FB0">
      <w:pPr>
        <w:rPr>
          <w:lang w:val="pt-BR"/>
        </w:rPr>
      </w:pPr>
    </w:p>
    <w:p w:rsidR="00C77FB0" w:rsidRDefault="00CB2235">
      <w:pPr>
        <w:rPr>
          <w:ins w:id="0" w:author="Arndt" w:date="2018-06-02T15:36:00Z"/>
          <w:lang w:val="pt-BR"/>
        </w:rPr>
      </w:pPr>
      <w:ins w:id="1" w:author="Arndt" w:date="2018-06-02T15:36:00Z">
        <w:r>
          <w:rPr>
            <w:lang w:val="pt-BR"/>
          </w:rPr>
          <w:t xml:space="preserve">Só </w:t>
        </w:r>
      </w:ins>
      <w:ins w:id="2" w:author="Arndt" w:date="2018-06-02T15:40:00Z">
        <w:r>
          <w:rPr>
            <w:lang w:val="pt-BR"/>
          </w:rPr>
          <w:t xml:space="preserve">três </w:t>
        </w:r>
      </w:ins>
      <w:ins w:id="3" w:author="Arndt" w:date="2018-06-02T15:36:00Z">
        <w:r>
          <w:rPr>
            <w:lang w:val="pt-BR"/>
          </w:rPr>
          <w:t>errinhos</w:t>
        </w:r>
      </w:ins>
    </w:p>
    <w:p w:rsidR="00CB2235" w:rsidRDefault="00CB2235">
      <w:pPr>
        <w:rPr>
          <w:ins w:id="4" w:author="Arndt" w:date="2018-06-02T15:37:00Z"/>
          <w:lang w:val="pt-BR"/>
        </w:rPr>
      </w:pPr>
      <w:proofErr w:type="gramStart"/>
      <w:ins w:id="5" w:author="Arndt" w:date="2018-06-02T15:37:00Z">
        <w:r>
          <w:rPr>
            <w:lang w:val="pt-BR"/>
          </w:rPr>
          <w:t>deve</w:t>
        </w:r>
        <w:proofErr w:type="gramEnd"/>
        <w:r>
          <w:rPr>
            <w:lang w:val="pt-BR"/>
          </w:rPr>
          <w:t xml:space="preserve"> existir </w:t>
        </w:r>
      </w:ins>
      <w:ins w:id="6" w:author="Arndt" w:date="2018-06-02T15:36:00Z">
        <w:r>
          <w:rPr>
            <w:lang w:val="pt-BR"/>
          </w:rPr>
          <w:t>somente o construtor com 4 par</w:t>
        </w:r>
      </w:ins>
      <w:ins w:id="7" w:author="Arndt" w:date="2018-06-02T15:37:00Z">
        <w:r>
          <w:rPr>
            <w:lang w:val="pt-BR"/>
          </w:rPr>
          <w:t>âmetros</w:t>
        </w:r>
      </w:ins>
    </w:p>
    <w:p w:rsidR="00CB2235" w:rsidRDefault="00CB2235">
      <w:pPr>
        <w:rPr>
          <w:ins w:id="8" w:author="Arndt" w:date="2018-06-02T15:40:00Z"/>
          <w:lang w:val="pt-BR"/>
        </w:rPr>
      </w:pPr>
      <w:proofErr w:type="gramStart"/>
      <w:ins w:id="9" w:author="Arndt" w:date="2018-06-02T15:37:00Z">
        <w:r>
          <w:rPr>
            <w:lang w:val="pt-BR"/>
          </w:rPr>
          <w:t>não</w:t>
        </w:r>
        <w:proofErr w:type="gramEnd"/>
        <w:r>
          <w:rPr>
            <w:lang w:val="pt-BR"/>
          </w:rPr>
          <w:t xml:space="preserve"> deve existir </w:t>
        </w:r>
        <w:proofErr w:type="spellStart"/>
        <w:r>
          <w:rPr>
            <w:lang w:val="pt-BR"/>
          </w:rPr>
          <w:t>GetDireitosDeUso</w:t>
        </w:r>
        <w:proofErr w:type="spellEnd"/>
        <w:r>
          <w:rPr>
            <w:lang w:val="pt-BR"/>
          </w:rPr>
          <w:t xml:space="preserve"> </w:t>
        </w:r>
      </w:ins>
      <w:ins w:id="10" w:author="Arndt" w:date="2018-06-02T15:38:00Z">
        <w:r>
          <w:rPr>
            <w:lang w:val="pt-BR"/>
          </w:rPr>
          <w:t>–</w:t>
        </w:r>
      </w:ins>
      <w:ins w:id="11" w:author="Arndt" w:date="2018-06-02T15:37:00Z">
        <w:r>
          <w:rPr>
            <w:lang w:val="pt-BR"/>
          </w:rPr>
          <w:t xml:space="preserve"> o </w:t>
        </w:r>
      </w:ins>
      <w:proofErr w:type="spellStart"/>
      <w:ins w:id="12" w:author="Arndt" w:date="2018-06-02T15:38:00Z">
        <w:r>
          <w:rPr>
            <w:lang w:val="pt-BR"/>
          </w:rPr>
          <w:t>TemDireito</w:t>
        </w:r>
        <w:proofErr w:type="spellEnd"/>
        <w:r>
          <w:rPr>
            <w:lang w:val="pt-BR"/>
          </w:rPr>
          <w:t xml:space="preserve"> já realiza a função relevante</w:t>
        </w:r>
      </w:ins>
    </w:p>
    <w:p w:rsidR="00CB2235" w:rsidRDefault="00CB2235">
      <w:pPr>
        <w:rPr>
          <w:ins w:id="13" w:author="Arndt" w:date="2018-06-02T15:40:00Z"/>
          <w:lang w:val="pt-BR"/>
        </w:rPr>
      </w:pPr>
    </w:p>
    <w:p w:rsidR="00CB2235" w:rsidRDefault="00CB2235">
      <w:pPr>
        <w:rPr>
          <w:ins w:id="14" w:author="Arndt" w:date="2018-06-02T15:41:00Z"/>
          <w:lang w:val="pt-BR"/>
        </w:rPr>
      </w:pPr>
      <w:ins w:id="15" w:author="Arndt" w:date="2018-06-02T15:40:00Z">
        <w:r>
          <w:rPr>
            <w:lang w:val="pt-BR"/>
          </w:rPr>
          <w:lastRenderedPageBreak/>
          <w:t>O componente sempre retorna o objeto constru</w:t>
        </w:r>
      </w:ins>
      <w:ins w:id="16" w:author="Arndt" w:date="2018-06-02T15:41:00Z">
        <w:r>
          <w:rPr>
            <w:lang w:val="pt-BR"/>
          </w:rPr>
          <w:t xml:space="preserve">ído, logo deve conter a condição de retorno – </w:t>
        </w:r>
      </w:ins>
      <w:ins w:id="17" w:author="Arndt" w:date="2018-06-02T15:42:00Z">
        <w:r>
          <w:rPr>
            <w:lang w:val="pt-BR"/>
          </w:rPr>
          <w:t>autorizado, não autorizado</w:t>
        </w:r>
      </w:ins>
      <w:ins w:id="18" w:author="Arndt" w:date="2018-06-02T15:41:00Z">
        <w:r>
          <w:rPr>
            <w:lang w:val="pt-BR"/>
          </w:rPr>
          <w:t>, erro, troca senha, cancela.</w:t>
        </w:r>
      </w:ins>
    </w:p>
    <w:p w:rsidR="00CB2235" w:rsidRDefault="00CB2235">
      <w:pPr>
        <w:rPr>
          <w:ins w:id="19" w:author="Arndt" w:date="2018-06-02T15:42:00Z"/>
          <w:lang w:val="pt-BR"/>
        </w:rPr>
      </w:pPr>
      <w:ins w:id="20" w:author="Arndt" w:date="2018-06-02T15:41:00Z">
        <w:r>
          <w:rPr>
            <w:lang w:val="pt-BR"/>
          </w:rPr>
          <w:t>Deve ter um m</w:t>
        </w:r>
      </w:ins>
      <w:ins w:id="21" w:author="Arndt" w:date="2018-06-02T15:42:00Z">
        <w:r>
          <w:rPr>
            <w:lang w:val="pt-BR"/>
          </w:rPr>
          <w:t xml:space="preserve">étodo que retorna </w:t>
        </w:r>
        <w:proofErr w:type="gramStart"/>
        <w:r>
          <w:rPr>
            <w:lang w:val="pt-BR"/>
          </w:rPr>
          <w:t>a</w:t>
        </w:r>
        <w:proofErr w:type="gramEnd"/>
        <w:r>
          <w:rPr>
            <w:lang w:val="pt-BR"/>
          </w:rPr>
          <w:t xml:space="preserve"> condição.</w:t>
        </w:r>
      </w:ins>
    </w:p>
    <w:p w:rsidR="00CB2235" w:rsidRPr="00CB2235" w:rsidDel="00CB2235" w:rsidRDefault="00CB2235">
      <w:pPr>
        <w:rPr>
          <w:del w:id="22" w:author="Arndt" w:date="2018-06-02T15:43:00Z"/>
          <w:lang w:val="pt-BR"/>
        </w:rPr>
      </w:pPr>
      <w:ins w:id="23" w:author="Arndt" w:date="2018-06-02T15:42:00Z">
        <w:r>
          <w:rPr>
            <w:lang w:val="pt-BR"/>
          </w:rPr>
          <w:t xml:space="preserve">E </w:t>
        </w:r>
        <w:proofErr w:type="spellStart"/>
        <w:r>
          <w:rPr>
            <w:lang w:val="pt-BR"/>
          </w:rPr>
          <w:t>DireitoDeUso</w:t>
        </w:r>
        <w:proofErr w:type="spellEnd"/>
        <w:r>
          <w:rPr>
            <w:lang w:val="pt-BR"/>
          </w:rPr>
          <w:t xml:space="preserve"> deve verificar se está autorizado.</w:t>
        </w:r>
      </w:ins>
    </w:p>
    <w:p w:rsidR="00C77FB0" w:rsidRPr="00CB2235" w:rsidRDefault="00C77FB0">
      <w:pPr>
        <w:rPr>
          <w:lang w:val="pt-BR"/>
        </w:rPr>
      </w:pPr>
    </w:p>
    <w:p w:rsidR="00C77FB0" w:rsidRPr="00CB2235" w:rsidRDefault="00C77FB0">
      <w:pPr>
        <w:rPr>
          <w:lang w:val="pt-BR"/>
        </w:rPr>
      </w:pPr>
    </w:p>
    <w:p w:rsidR="00C77FB0" w:rsidRPr="00CB2235" w:rsidRDefault="00CB2235">
      <w:pPr>
        <w:rPr>
          <w:sz w:val="28"/>
          <w:szCs w:val="28"/>
          <w:u w:val="single"/>
          <w:lang w:val="pt-BR"/>
        </w:rPr>
      </w:pPr>
      <w:proofErr w:type="spellStart"/>
      <w:proofErr w:type="gramStart"/>
      <w:r w:rsidRPr="00CB2235">
        <w:rPr>
          <w:sz w:val="28"/>
          <w:szCs w:val="28"/>
          <w:u w:val="single"/>
          <w:lang w:val="pt-BR"/>
        </w:rPr>
        <w:t>DireitoDeUso</w:t>
      </w:r>
      <w:proofErr w:type="spellEnd"/>
      <w:r w:rsidRPr="00CB2235">
        <w:rPr>
          <w:sz w:val="28"/>
          <w:szCs w:val="28"/>
          <w:u w:val="single"/>
          <w:lang w:val="pt-BR"/>
        </w:rPr>
        <w:t>(</w:t>
      </w:r>
      <w:proofErr w:type="gramEnd"/>
      <w:r w:rsidRPr="00CB2235">
        <w:rPr>
          <w:sz w:val="28"/>
          <w:szCs w:val="28"/>
          <w:u w:val="single"/>
          <w:lang w:val="pt-BR"/>
        </w:rPr>
        <w:t>char direitos[])</w:t>
      </w:r>
    </w:p>
    <w:p w:rsidR="00C77FB0" w:rsidRPr="00CB2235" w:rsidRDefault="00CB2235">
      <w:pPr>
        <w:rPr>
          <w:lang w:val="pt-BR"/>
        </w:rPr>
      </w:pPr>
      <w:r w:rsidRPr="00CB2235">
        <w:rPr>
          <w:lang w:val="pt-BR"/>
        </w:rPr>
        <w:t xml:space="preserve">  </w:t>
      </w:r>
      <w:r w:rsidRPr="00CB2235">
        <w:rPr>
          <w:b/>
          <w:lang w:val="pt-BR"/>
        </w:rPr>
        <w:t>AE</w:t>
      </w:r>
      <w:r w:rsidRPr="00CB2235">
        <w:rPr>
          <w:lang w:val="pt-BR"/>
        </w:rPr>
        <w:t xml:space="preserve">: </w:t>
      </w:r>
    </w:p>
    <w:p w:rsidR="00C77FB0" w:rsidRPr="00CB2235" w:rsidRDefault="00CB2235">
      <w:pPr>
        <w:rPr>
          <w:rFonts w:ascii="Consolas" w:eastAsia="Consolas" w:hAnsi="Consolas" w:cs="Consolas"/>
          <w:lang w:val="pt-BR"/>
        </w:rPr>
      </w:pPr>
      <w:r w:rsidRPr="00CB2235">
        <w:rPr>
          <w:rFonts w:ascii="Consolas" w:eastAsia="Consolas" w:hAnsi="Consolas" w:cs="Consolas"/>
          <w:lang w:val="pt-BR"/>
        </w:rPr>
        <w:t xml:space="preserve">    </w:t>
      </w:r>
      <w:proofErr w:type="spellStart"/>
      <w:proofErr w:type="gramStart"/>
      <w:r w:rsidRPr="00CB2235">
        <w:rPr>
          <w:rFonts w:ascii="Consolas" w:eastAsia="Consolas" w:hAnsi="Consolas" w:cs="Consolas"/>
          <w:lang w:val="pt-BR"/>
        </w:rPr>
        <w:t>login</w:t>
      </w:r>
      <w:proofErr w:type="gramEnd"/>
      <w:r w:rsidRPr="00CB2235">
        <w:rPr>
          <w:rFonts w:ascii="Consolas" w:eastAsia="Consolas" w:hAnsi="Consolas" w:cs="Consolas"/>
          <w:lang w:val="pt-BR"/>
        </w:rPr>
        <w:t>_bem_sucedido</w:t>
      </w:r>
      <w:proofErr w:type="spellEnd"/>
      <w:r w:rsidRPr="00CB2235">
        <w:rPr>
          <w:rFonts w:ascii="Consolas" w:eastAsia="Consolas" w:hAnsi="Consolas" w:cs="Consolas"/>
          <w:lang w:val="pt-BR"/>
        </w:rPr>
        <w:t xml:space="preserve"> == </w:t>
      </w:r>
      <w:proofErr w:type="spellStart"/>
      <w:r w:rsidRPr="00CB2235">
        <w:rPr>
          <w:rFonts w:ascii="Consolas" w:eastAsia="Consolas" w:hAnsi="Consolas" w:cs="Consolas"/>
          <w:lang w:val="pt-BR"/>
        </w:rPr>
        <w:t>true</w:t>
      </w:r>
      <w:proofErr w:type="spellEnd"/>
    </w:p>
    <w:p w:rsidR="00C77FB0" w:rsidRPr="00CB2235" w:rsidRDefault="00CB2235">
      <w:pPr>
        <w:rPr>
          <w:lang w:val="pt-BR"/>
          <w:rPrChange w:id="24" w:author="Arndt" w:date="2018-06-02T15:43:00Z">
            <w:rPr/>
          </w:rPrChange>
        </w:rPr>
      </w:pPr>
      <w:r w:rsidRPr="00CB2235">
        <w:rPr>
          <w:lang w:val="pt-BR"/>
        </w:rPr>
        <w:t xml:space="preserve">  </w:t>
      </w:r>
      <w:r w:rsidRPr="00CB2235">
        <w:rPr>
          <w:b/>
          <w:lang w:val="pt-BR"/>
          <w:rPrChange w:id="25" w:author="Arndt" w:date="2018-06-02T15:43:00Z">
            <w:rPr>
              <w:b/>
            </w:rPr>
          </w:rPrChange>
        </w:rPr>
        <w:t>AS</w:t>
      </w:r>
      <w:r w:rsidRPr="00CB2235">
        <w:rPr>
          <w:lang w:val="pt-BR"/>
          <w:rPrChange w:id="26" w:author="Arndt" w:date="2018-06-02T15:43:00Z">
            <w:rPr/>
          </w:rPrChange>
        </w:rPr>
        <w:t>:</w:t>
      </w:r>
    </w:p>
    <w:p w:rsidR="00C77FB0" w:rsidRDefault="00CB2235">
      <w:pPr>
        <w:rPr>
          <w:rFonts w:ascii="Consolas" w:eastAsia="Consolas" w:hAnsi="Consolas" w:cs="Consolas"/>
          <w:b/>
        </w:rPr>
      </w:pPr>
      <w:r w:rsidRPr="00CB2235">
        <w:rPr>
          <w:rFonts w:ascii="Consolas" w:eastAsia="Consolas" w:hAnsi="Consolas" w:cs="Consolas"/>
          <w:lang w:val="pt-BR"/>
          <w:rPrChange w:id="27" w:author="Arndt" w:date="2018-06-02T15:43:00Z">
            <w:rPr>
              <w:rFonts w:ascii="Consolas" w:eastAsia="Consolas" w:hAnsi="Consolas" w:cs="Consolas"/>
            </w:rPr>
          </w:rPrChange>
        </w:rPr>
        <w:t xml:space="preserve">    </w:t>
      </w:r>
      <w:proofErr w:type="spellStart"/>
      <w:proofErr w:type="gramStart"/>
      <w:r w:rsidRPr="00CB2235">
        <w:rPr>
          <w:rFonts w:ascii="Consolas" w:eastAsia="Consolas" w:hAnsi="Consolas" w:cs="Consolas"/>
          <w:lang w:val="pt-BR"/>
          <w:rPrChange w:id="28" w:author="Arndt" w:date="2018-06-02T15:43:00Z">
            <w:rPr>
              <w:rFonts w:ascii="Consolas" w:eastAsia="Consolas" w:hAnsi="Consolas" w:cs="Consolas"/>
            </w:rPr>
          </w:rPrChange>
        </w:rPr>
        <w:t>this</w:t>
      </w:r>
      <w:proofErr w:type="spellEnd"/>
      <w:proofErr w:type="gramEnd"/>
      <w:r w:rsidRPr="00CB2235">
        <w:rPr>
          <w:rFonts w:ascii="Consolas" w:eastAsia="Consolas" w:hAnsi="Consolas" w:cs="Consolas"/>
          <w:lang w:val="pt-BR"/>
          <w:rPrChange w:id="29" w:author="Arndt" w:date="2018-06-02T15:43:00Z">
            <w:rPr>
              <w:rFonts w:ascii="Consolas" w:eastAsia="Consolas" w:hAnsi="Consolas" w:cs="Consolas"/>
            </w:rPr>
          </w:rPrChange>
        </w:rPr>
        <w:t xml:space="preserve">-&gt;nome == </w:t>
      </w:r>
      <w:r>
        <w:rPr>
          <w:rFonts w:ascii="Consolas" w:eastAsia="Consolas" w:hAnsi="Consolas" w:cs="Consolas"/>
          <w:sz w:val="24"/>
          <w:szCs w:val="24"/>
        </w:rPr>
        <w:t>𝝓</w:t>
      </w:r>
      <w:r w:rsidRPr="00CB2235">
        <w:rPr>
          <w:rFonts w:ascii="Consolas" w:eastAsia="Consolas" w:hAnsi="Consolas" w:cs="Consolas"/>
          <w:lang w:val="pt-BR"/>
          <w:rPrChange w:id="30" w:author="Arndt" w:date="2018-06-02T15:43:00Z">
            <w:rPr>
              <w:rFonts w:ascii="Consolas" w:eastAsia="Consolas" w:hAnsi="Consolas" w:cs="Consolas"/>
            </w:rPr>
          </w:rPrChange>
        </w:rPr>
        <w:t xml:space="preserve"> </w:t>
      </w:r>
      <w:r w:rsidRPr="00CB2235">
        <w:rPr>
          <w:rFonts w:ascii="Consolas" w:eastAsia="Consolas" w:hAnsi="Consolas" w:cs="Consolas"/>
          <w:b/>
          <w:lang w:val="pt-BR"/>
          <w:rPrChange w:id="31" w:author="Arndt" w:date="2018-06-02T15:43:00Z">
            <w:rPr>
              <w:rFonts w:ascii="Consolas" w:eastAsia="Consolas" w:hAnsi="Consolas" w:cs="Consolas"/>
              <w:b/>
            </w:rPr>
          </w:rPrChange>
        </w:rPr>
        <w:t>∧</w:t>
      </w:r>
      <w:r w:rsidRPr="00CB2235">
        <w:rPr>
          <w:rFonts w:ascii="Consolas" w:eastAsia="Consolas" w:hAnsi="Consolas" w:cs="Consolas"/>
          <w:lang w:val="pt-BR"/>
          <w:rPrChange w:id="32" w:author="Arndt" w:date="2018-06-02T15:43:00Z">
            <w:rPr>
              <w:rFonts w:ascii="Consolas" w:eastAsia="Consolas" w:hAnsi="Consolas" w:cs="Consolas"/>
            </w:rPr>
          </w:rPrChange>
        </w:rPr>
        <w:t xml:space="preserve">  </w:t>
      </w:r>
      <w:proofErr w:type="spellStart"/>
      <w:r w:rsidRPr="00CB2235">
        <w:rPr>
          <w:rFonts w:ascii="Consolas" w:eastAsia="Consolas" w:hAnsi="Consolas" w:cs="Consolas"/>
          <w:lang w:val="pt-BR"/>
          <w:rPrChange w:id="33" w:author="Arndt" w:date="2018-06-02T15:43:00Z">
            <w:rPr>
              <w:rFonts w:ascii="Consolas" w:eastAsia="Consolas" w:hAnsi="Consolas" w:cs="Consolas"/>
            </w:rPr>
          </w:rPrChange>
        </w:rPr>
        <w:t>this</w:t>
      </w:r>
      <w:proofErr w:type="spellEnd"/>
      <w:r w:rsidRPr="00CB2235">
        <w:rPr>
          <w:rFonts w:ascii="Consolas" w:eastAsia="Consolas" w:hAnsi="Consolas" w:cs="Consolas"/>
          <w:lang w:val="pt-BR"/>
          <w:rPrChange w:id="34" w:author="Arndt" w:date="2018-06-02T15:43:00Z">
            <w:rPr>
              <w:rFonts w:ascii="Consolas" w:eastAsia="Consolas" w:hAnsi="Consolas" w:cs="Consolas"/>
            </w:rPr>
          </w:rPrChange>
        </w:rPr>
        <w:t xml:space="preserve">-&gt;apelido == </w:t>
      </w:r>
      <w:r>
        <w:rPr>
          <w:rFonts w:ascii="Consolas" w:eastAsia="Consolas" w:hAnsi="Consolas" w:cs="Consolas"/>
          <w:sz w:val="24"/>
          <w:szCs w:val="24"/>
        </w:rPr>
        <w:t>𝝓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</w:rPr>
        <w:t>∧</w:t>
      </w:r>
      <w:r>
        <w:rPr>
          <w:rFonts w:ascii="Consolas" w:eastAsia="Consolas" w:hAnsi="Consolas" w:cs="Consolas"/>
        </w:rPr>
        <w:t xml:space="preserve">  this-&gt;email == </w:t>
      </w:r>
      <w:r>
        <w:rPr>
          <w:rFonts w:ascii="Consolas" w:eastAsia="Consolas" w:hAnsi="Consolas" w:cs="Consolas"/>
          <w:sz w:val="24"/>
          <w:szCs w:val="24"/>
        </w:rPr>
        <w:t>𝝓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</w:rPr>
        <w:t>∧</w:t>
      </w:r>
    </w:p>
    <w:p w:rsidR="00C77FB0" w:rsidRPr="00CB2235" w:rsidRDefault="00CB2235">
      <w:pPr>
        <w:rPr>
          <w:rFonts w:ascii="Consolas" w:eastAsia="Consolas" w:hAnsi="Consolas" w:cs="Consolas"/>
          <w:lang w:val="pt-BR"/>
        </w:rPr>
      </w:pPr>
      <w:r>
        <w:rPr>
          <w:rFonts w:ascii="Consolas" w:eastAsia="Consolas" w:hAnsi="Consolas" w:cs="Consolas"/>
        </w:rPr>
        <w:t xml:space="preserve">    </w:t>
      </w:r>
      <w:r w:rsidRPr="00CB2235">
        <w:rPr>
          <w:rFonts w:ascii="Consolas" w:eastAsia="Consolas" w:hAnsi="Consolas" w:cs="Consolas"/>
          <w:lang w:val="pt-BR"/>
        </w:rPr>
        <w:t>(</w:t>
      </w:r>
      <w:r w:rsidRPr="00CB2235">
        <w:rPr>
          <w:rFonts w:ascii="Consolas" w:eastAsia="Consolas" w:hAnsi="Consolas" w:cs="Consolas"/>
          <w:b/>
          <w:lang w:val="pt-BR"/>
        </w:rPr>
        <w:t>∀</w:t>
      </w:r>
      <w:r w:rsidRPr="00CB2235">
        <w:rPr>
          <w:rFonts w:ascii="Consolas" w:eastAsia="Consolas" w:hAnsi="Consolas" w:cs="Consolas"/>
          <w:lang w:val="pt-BR"/>
        </w:rPr>
        <w:t xml:space="preserve"> d </w:t>
      </w:r>
      <w:r w:rsidRPr="00CB2235">
        <w:rPr>
          <w:rFonts w:ascii="Consolas" w:eastAsia="Consolas" w:hAnsi="Consolas" w:cs="Consolas"/>
          <w:b/>
          <w:lang w:val="pt-BR"/>
        </w:rPr>
        <w:t>∊</w:t>
      </w:r>
      <w:r w:rsidRPr="00CB2235">
        <w:rPr>
          <w:rFonts w:ascii="Consolas" w:eastAsia="Consolas" w:hAnsi="Consolas" w:cs="Consolas"/>
          <w:lang w:val="pt-BR"/>
        </w:rPr>
        <w:t xml:space="preserve"> D </w:t>
      </w:r>
      <w:r w:rsidRPr="00CB2235">
        <w:rPr>
          <w:rFonts w:ascii="Consolas" w:eastAsia="Consolas" w:hAnsi="Consolas" w:cs="Consolas"/>
          <w:b/>
          <w:lang w:val="pt-BR"/>
        </w:rPr>
        <w:t>|</w:t>
      </w:r>
      <w:r w:rsidRPr="00CB2235">
        <w:rPr>
          <w:rFonts w:ascii="Consolas" w:eastAsia="Consolas" w:hAnsi="Consolas" w:cs="Consolas"/>
          <w:lang w:val="pt-BR"/>
        </w:rPr>
        <w:t xml:space="preserve"> (</w:t>
      </w:r>
      <w:r w:rsidRPr="00CB2235">
        <w:rPr>
          <w:rFonts w:ascii="Consolas" w:eastAsia="Consolas" w:hAnsi="Consolas" w:cs="Consolas"/>
          <w:b/>
          <w:lang w:val="pt-BR"/>
        </w:rPr>
        <w:t>∃</w:t>
      </w:r>
      <w:r w:rsidRPr="00CB2235">
        <w:rPr>
          <w:rFonts w:ascii="Consolas" w:eastAsia="Consolas" w:hAnsi="Consolas" w:cs="Consolas"/>
          <w:lang w:val="pt-BR"/>
        </w:rPr>
        <w:t xml:space="preserve"> c </w:t>
      </w:r>
      <w:r w:rsidRPr="00CB2235">
        <w:rPr>
          <w:rFonts w:ascii="Consolas" w:eastAsia="Consolas" w:hAnsi="Consolas" w:cs="Consolas"/>
          <w:b/>
          <w:lang w:val="pt-BR"/>
        </w:rPr>
        <w:t>∊</w:t>
      </w:r>
      <w:r w:rsidRPr="00CB2235">
        <w:rPr>
          <w:rFonts w:ascii="Consolas" w:eastAsia="Consolas" w:hAnsi="Consolas" w:cs="Consolas"/>
          <w:lang w:val="pt-BR"/>
        </w:rPr>
        <w:t xml:space="preserve"> C </w:t>
      </w:r>
      <w:r w:rsidRPr="00CB2235">
        <w:rPr>
          <w:rFonts w:ascii="Consolas" w:eastAsia="Consolas" w:hAnsi="Consolas" w:cs="Consolas"/>
          <w:b/>
          <w:lang w:val="pt-BR"/>
        </w:rPr>
        <w:t>|</w:t>
      </w:r>
      <w:r w:rsidRPr="00CB2235">
        <w:rPr>
          <w:rFonts w:ascii="Consolas" w:eastAsia="Consolas" w:hAnsi="Consolas" w:cs="Consolas"/>
          <w:lang w:val="pt-BR"/>
        </w:rPr>
        <w:t xml:space="preserve"> </w:t>
      </w:r>
      <w:proofErr w:type="spellStart"/>
      <w:r w:rsidRPr="00CB2235">
        <w:rPr>
          <w:rFonts w:ascii="Consolas" w:eastAsia="Consolas" w:hAnsi="Consolas" w:cs="Consolas"/>
          <w:lang w:val="pt-BR"/>
        </w:rPr>
        <w:t>this</w:t>
      </w:r>
      <w:proofErr w:type="spellEnd"/>
      <w:r w:rsidRPr="00CB2235">
        <w:rPr>
          <w:rFonts w:ascii="Consolas" w:eastAsia="Consolas" w:hAnsi="Consolas" w:cs="Consolas"/>
          <w:lang w:val="pt-BR"/>
        </w:rPr>
        <w:t>-&gt;</w:t>
      </w:r>
      <w:proofErr w:type="spellStart"/>
      <w:r w:rsidRPr="00CB2235">
        <w:rPr>
          <w:rFonts w:ascii="Consolas" w:eastAsia="Consolas" w:hAnsi="Consolas" w:cs="Consolas"/>
          <w:lang w:val="pt-BR"/>
        </w:rPr>
        <w:t>direitos_de_uso</w:t>
      </w:r>
      <w:proofErr w:type="spellEnd"/>
      <w:r w:rsidRPr="00CB2235">
        <w:rPr>
          <w:rFonts w:ascii="Consolas" w:eastAsia="Consolas" w:hAnsi="Consolas" w:cs="Consolas"/>
          <w:lang w:val="pt-BR"/>
        </w:rPr>
        <w:t>[ d ] == direitos[ c ]))</w:t>
      </w:r>
    </w:p>
    <w:p w:rsidR="00C77FB0" w:rsidRPr="00CB2235" w:rsidRDefault="00C77FB0">
      <w:pPr>
        <w:rPr>
          <w:lang w:val="pt-BR"/>
        </w:rPr>
      </w:pPr>
    </w:p>
    <w:p w:rsidR="00C77FB0" w:rsidRPr="00CB2235" w:rsidRDefault="00CB2235">
      <w:pPr>
        <w:rPr>
          <w:sz w:val="28"/>
          <w:szCs w:val="28"/>
          <w:u w:val="single"/>
          <w:lang w:val="pt-BR"/>
        </w:rPr>
      </w:pPr>
      <w:proofErr w:type="spellStart"/>
      <w:proofErr w:type="gramStart"/>
      <w:r w:rsidRPr="00CB2235">
        <w:rPr>
          <w:sz w:val="28"/>
          <w:szCs w:val="28"/>
          <w:u w:val="single"/>
          <w:lang w:val="pt-BR"/>
        </w:rPr>
        <w:t>DireitoDeUso</w:t>
      </w:r>
      <w:proofErr w:type="spellEnd"/>
      <w:r w:rsidRPr="00CB2235">
        <w:rPr>
          <w:sz w:val="28"/>
          <w:szCs w:val="28"/>
          <w:u w:val="single"/>
          <w:lang w:val="pt-BR"/>
        </w:rPr>
        <w:t>(</w:t>
      </w:r>
      <w:proofErr w:type="spellStart"/>
      <w:proofErr w:type="gramEnd"/>
      <w:r w:rsidRPr="00CB2235">
        <w:rPr>
          <w:sz w:val="28"/>
          <w:szCs w:val="28"/>
          <w:u w:val="single"/>
          <w:lang w:val="pt-BR"/>
        </w:rPr>
        <w:t>string</w:t>
      </w:r>
      <w:proofErr w:type="spellEnd"/>
      <w:r w:rsidRPr="00CB2235">
        <w:rPr>
          <w:sz w:val="28"/>
          <w:szCs w:val="28"/>
          <w:u w:val="single"/>
          <w:lang w:val="pt-BR"/>
        </w:rPr>
        <w:t xml:space="preserve"> nome, </w:t>
      </w:r>
      <w:proofErr w:type="spellStart"/>
      <w:r w:rsidRPr="00CB2235">
        <w:rPr>
          <w:sz w:val="28"/>
          <w:szCs w:val="28"/>
          <w:u w:val="single"/>
          <w:lang w:val="pt-BR"/>
        </w:rPr>
        <w:t>string</w:t>
      </w:r>
      <w:proofErr w:type="spellEnd"/>
      <w:r w:rsidRPr="00CB2235">
        <w:rPr>
          <w:sz w:val="28"/>
          <w:szCs w:val="28"/>
          <w:u w:val="single"/>
          <w:lang w:val="pt-BR"/>
        </w:rPr>
        <w:t xml:space="preserve"> apelido, </w:t>
      </w:r>
      <w:proofErr w:type="spellStart"/>
      <w:r w:rsidRPr="00CB2235">
        <w:rPr>
          <w:sz w:val="28"/>
          <w:szCs w:val="28"/>
          <w:u w:val="single"/>
          <w:lang w:val="pt-BR"/>
        </w:rPr>
        <w:t>string</w:t>
      </w:r>
      <w:proofErr w:type="spellEnd"/>
      <w:r w:rsidRPr="00CB2235">
        <w:rPr>
          <w:sz w:val="28"/>
          <w:szCs w:val="28"/>
          <w:u w:val="single"/>
          <w:lang w:val="pt-BR"/>
        </w:rPr>
        <w:t xml:space="preserve"> </w:t>
      </w:r>
      <w:proofErr w:type="spellStart"/>
      <w:r w:rsidRPr="00CB2235">
        <w:rPr>
          <w:sz w:val="28"/>
          <w:szCs w:val="28"/>
          <w:u w:val="single"/>
          <w:lang w:val="pt-BR"/>
        </w:rPr>
        <w:t>email</w:t>
      </w:r>
      <w:proofErr w:type="spellEnd"/>
      <w:r w:rsidRPr="00CB2235">
        <w:rPr>
          <w:sz w:val="28"/>
          <w:szCs w:val="28"/>
          <w:u w:val="single"/>
          <w:lang w:val="pt-BR"/>
        </w:rPr>
        <w:t>, char direitos[])</w:t>
      </w:r>
    </w:p>
    <w:p w:rsidR="00C77FB0" w:rsidRPr="00CB2235" w:rsidRDefault="00CB2235">
      <w:pPr>
        <w:rPr>
          <w:lang w:val="pt-BR"/>
        </w:rPr>
      </w:pPr>
      <w:r w:rsidRPr="00CB2235">
        <w:rPr>
          <w:lang w:val="pt-BR"/>
        </w:rPr>
        <w:t xml:space="preserve">  </w:t>
      </w:r>
      <w:r w:rsidRPr="00CB2235">
        <w:rPr>
          <w:b/>
          <w:lang w:val="pt-BR"/>
        </w:rPr>
        <w:t>AE</w:t>
      </w:r>
      <w:r w:rsidRPr="00CB2235">
        <w:rPr>
          <w:lang w:val="pt-BR"/>
        </w:rPr>
        <w:t>:</w:t>
      </w:r>
    </w:p>
    <w:p w:rsidR="00C77FB0" w:rsidRPr="00CB2235" w:rsidRDefault="00CB2235">
      <w:pPr>
        <w:rPr>
          <w:rFonts w:ascii="Consolas" w:eastAsia="Consolas" w:hAnsi="Consolas" w:cs="Consolas"/>
          <w:lang w:val="pt-BR"/>
        </w:rPr>
      </w:pPr>
      <w:r w:rsidRPr="00CB2235">
        <w:rPr>
          <w:rFonts w:ascii="Consolas" w:eastAsia="Consolas" w:hAnsi="Consolas" w:cs="Consolas"/>
          <w:lang w:val="pt-BR"/>
        </w:rPr>
        <w:t xml:space="preserve">    </w:t>
      </w:r>
      <w:proofErr w:type="spellStart"/>
      <w:proofErr w:type="gramStart"/>
      <w:r w:rsidRPr="00CB2235">
        <w:rPr>
          <w:rFonts w:ascii="Consolas" w:eastAsia="Consolas" w:hAnsi="Consolas" w:cs="Consolas"/>
          <w:lang w:val="pt-BR"/>
        </w:rPr>
        <w:t>login</w:t>
      </w:r>
      <w:proofErr w:type="gramEnd"/>
      <w:r w:rsidRPr="00CB2235">
        <w:rPr>
          <w:rFonts w:ascii="Consolas" w:eastAsia="Consolas" w:hAnsi="Consolas" w:cs="Consolas"/>
          <w:lang w:val="pt-BR"/>
        </w:rPr>
        <w:t>_bem_sucedido</w:t>
      </w:r>
      <w:proofErr w:type="spellEnd"/>
      <w:r w:rsidRPr="00CB2235">
        <w:rPr>
          <w:rFonts w:ascii="Consolas" w:eastAsia="Consolas" w:hAnsi="Consolas" w:cs="Consolas"/>
          <w:lang w:val="pt-BR"/>
        </w:rPr>
        <w:t xml:space="preserve"> == </w:t>
      </w:r>
      <w:proofErr w:type="spellStart"/>
      <w:r w:rsidRPr="00CB2235">
        <w:rPr>
          <w:rFonts w:ascii="Consolas" w:eastAsia="Consolas" w:hAnsi="Consolas" w:cs="Consolas"/>
          <w:lang w:val="pt-BR"/>
        </w:rPr>
        <w:t>true</w:t>
      </w:r>
      <w:proofErr w:type="spellEnd"/>
      <w:r w:rsidRPr="00CB2235">
        <w:rPr>
          <w:rFonts w:ascii="Consolas" w:eastAsia="Consolas" w:hAnsi="Consolas" w:cs="Consolas"/>
          <w:lang w:val="pt-BR"/>
        </w:rPr>
        <w:t xml:space="preserve"> </w:t>
      </w:r>
      <w:r w:rsidRPr="00CB2235">
        <w:rPr>
          <w:rFonts w:ascii="Consolas" w:eastAsia="Consolas" w:hAnsi="Consolas" w:cs="Consolas"/>
          <w:b/>
          <w:lang w:val="pt-BR"/>
        </w:rPr>
        <w:t>∧</w:t>
      </w:r>
    </w:p>
    <w:p w:rsidR="00C77FB0" w:rsidRDefault="00CB2235">
      <w:pPr>
        <w:rPr>
          <w:rFonts w:ascii="Consolas" w:eastAsia="Consolas" w:hAnsi="Consolas" w:cs="Consolas"/>
        </w:rPr>
      </w:pPr>
      <w:r w:rsidRPr="00CB2235">
        <w:rPr>
          <w:rFonts w:ascii="Consolas" w:eastAsia="Consolas" w:hAnsi="Consolas" w:cs="Consolas"/>
          <w:lang w:val="pt-BR"/>
        </w:rPr>
        <w:t xml:space="preserve">    </w:t>
      </w:r>
      <w:proofErr w:type="gramStart"/>
      <w:r w:rsidRPr="00CB2235">
        <w:rPr>
          <w:rFonts w:ascii="Consolas" w:eastAsia="Consolas" w:hAnsi="Consolas" w:cs="Consolas"/>
          <w:lang w:val="pt-BR"/>
        </w:rPr>
        <w:t>nome !</w:t>
      </w:r>
      <w:proofErr w:type="gramEnd"/>
      <w:r w:rsidRPr="00CB2235">
        <w:rPr>
          <w:rFonts w:ascii="Consolas" w:eastAsia="Consolas" w:hAnsi="Consolas" w:cs="Consolas"/>
          <w:lang w:val="pt-BR"/>
        </w:rPr>
        <w:t xml:space="preserve">= </w:t>
      </w:r>
      <w:r>
        <w:rPr>
          <w:rFonts w:ascii="Consolas" w:eastAsia="Consolas" w:hAnsi="Consolas" w:cs="Consolas"/>
          <w:sz w:val="24"/>
          <w:szCs w:val="24"/>
        </w:rPr>
        <w:t>𝝓</w:t>
      </w:r>
      <w:r w:rsidRPr="00CB2235">
        <w:rPr>
          <w:rFonts w:ascii="Consolas" w:eastAsia="Consolas" w:hAnsi="Consolas" w:cs="Consolas"/>
          <w:lang w:val="pt-BR"/>
        </w:rPr>
        <w:t xml:space="preserve"> </w:t>
      </w:r>
      <w:r w:rsidRPr="00CB2235">
        <w:rPr>
          <w:rFonts w:ascii="Consolas" w:eastAsia="Consolas" w:hAnsi="Consolas" w:cs="Consolas"/>
          <w:b/>
          <w:lang w:val="pt-BR"/>
        </w:rPr>
        <w:t>∧</w:t>
      </w:r>
      <w:r w:rsidRPr="00CB2235">
        <w:rPr>
          <w:rFonts w:ascii="Consolas" w:eastAsia="Consolas" w:hAnsi="Consolas" w:cs="Consolas"/>
          <w:lang w:val="pt-BR"/>
        </w:rPr>
        <w:t xml:space="preserve">  apelido != </w:t>
      </w:r>
      <w:r>
        <w:rPr>
          <w:rFonts w:ascii="Consolas" w:eastAsia="Consolas" w:hAnsi="Consolas" w:cs="Consolas"/>
          <w:sz w:val="24"/>
          <w:szCs w:val="24"/>
        </w:rPr>
        <w:t>𝝓</w:t>
      </w:r>
      <w:r w:rsidRPr="00CB2235">
        <w:rPr>
          <w:rFonts w:ascii="Consolas" w:eastAsia="Consolas" w:hAnsi="Consolas" w:cs="Consolas"/>
          <w:lang w:val="pt-BR"/>
        </w:rPr>
        <w:t xml:space="preserve"> </w:t>
      </w:r>
      <w:r w:rsidRPr="00CB2235">
        <w:rPr>
          <w:rFonts w:ascii="Consolas" w:eastAsia="Consolas" w:hAnsi="Consolas" w:cs="Consolas"/>
          <w:b/>
          <w:lang w:val="pt-BR"/>
        </w:rPr>
        <w:t>∧</w:t>
      </w:r>
      <w:r w:rsidRPr="00CB2235">
        <w:rPr>
          <w:rFonts w:ascii="Consolas" w:eastAsia="Consolas" w:hAnsi="Consolas" w:cs="Consolas"/>
          <w:lang w:val="pt-BR"/>
        </w:rPr>
        <w:t xml:space="preserve">  </w:t>
      </w:r>
      <w:proofErr w:type="spellStart"/>
      <w:r w:rsidRPr="00CB2235">
        <w:rPr>
          <w:rFonts w:ascii="Consolas" w:eastAsia="Consolas" w:hAnsi="Consolas" w:cs="Consolas"/>
          <w:lang w:val="pt-BR"/>
        </w:rPr>
        <w:t>email</w:t>
      </w:r>
      <w:proofErr w:type="spellEnd"/>
      <w:r w:rsidRPr="00CB2235">
        <w:rPr>
          <w:rFonts w:ascii="Consolas" w:eastAsia="Consolas" w:hAnsi="Consolas" w:cs="Consolas"/>
          <w:lang w:val="pt-BR"/>
        </w:rPr>
        <w:t xml:space="preserve"> != </w:t>
      </w:r>
      <w:r>
        <w:rPr>
          <w:rFonts w:ascii="Consolas" w:eastAsia="Consolas" w:hAnsi="Consolas" w:cs="Consolas"/>
          <w:sz w:val="24"/>
          <w:szCs w:val="24"/>
        </w:rPr>
        <w:t>𝝓</w:t>
      </w:r>
    </w:p>
    <w:p w:rsidR="00C77FB0" w:rsidRDefault="00CB2235">
      <w:r>
        <w:t xml:space="preserve">  </w:t>
      </w:r>
      <w:r>
        <w:rPr>
          <w:b/>
        </w:rPr>
        <w:t>AS</w:t>
      </w:r>
      <w:r>
        <w:t>:</w:t>
      </w:r>
    </w:p>
    <w:p w:rsidR="00C77FB0" w:rsidRDefault="00CB2235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</w:rPr>
        <w:t xml:space="preserve">    </w:t>
      </w:r>
      <w:proofErr w:type="gramStart"/>
      <w:r>
        <w:rPr>
          <w:rFonts w:ascii="Consolas" w:eastAsia="Consolas" w:hAnsi="Consolas" w:cs="Consolas"/>
        </w:rPr>
        <w:t>this</w:t>
      </w:r>
      <w:proofErr w:type="gramEnd"/>
      <w:r>
        <w:rPr>
          <w:rFonts w:ascii="Consolas" w:eastAsia="Consolas" w:hAnsi="Consolas" w:cs="Consolas"/>
        </w:rPr>
        <w:t>-&gt;</w:t>
      </w:r>
      <w:proofErr w:type="spellStart"/>
      <w:r>
        <w:rPr>
          <w:rFonts w:ascii="Consolas" w:eastAsia="Consolas" w:hAnsi="Consolas" w:cs="Consolas"/>
        </w:rPr>
        <w:t>nome</w:t>
      </w:r>
      <w:proofErr w:type="spellEnd"/>
      <w:r>
        <w:rPr>
          <w:rFonts w:ascii="Consolas" w:eastAsia="Consolas" w:hAnsi="Consolas" w:cs="Consolas"/>
        </w:rPr>
        <w:t xml:space="preserve"> != </w:t>
      </w:r>
      <w:r>
        <w:rPr>
          <w:rFonts w:ascii="Consolas" w:eastAsia="Consolas" w:hAnsi="Consolas" w:cs="Consolas"/>
          <w:sz w:val="24"/>
          <w:szCs w:val="24"/>
        </w:rPr>
        <w:t>𝝓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</w:rPr>
        <w:t>∧</w:t>
      </w:r>
      <w:r>
        <w:rPr>
          <w:rFonts w:ascii="Consolas" w:eastAsia="Consolas" w:hAnsi="Consolas" w:cs="Consolas"/>
        </w:rPr>
        <w:t xml:space="preserve">  this</w:t>
      </w:r>
      <w:r>
        <w:rPr>
          <w:rFonts w:ascii="Consolas" w:eastAsia="Consolas" w:hAnsi="Consolas" w:cs="Consolas"/>
        </w:rPr>
        <w:t>-&gt;</w:t>
      </w:r>
      <w:proofErr w:type="spellStart"/>
      <w:r>
        <w:rPr>
          <w:rFonts w:ascii="Consolas" w:eastAsia="Consolas" w:hAnsi="Consolas" w:cs="Consolas"/>
        </w:rPr>
        <w:t>apelido</w:t>
      </w:r>
      <w:proofErr w:type="spellEnd"/>
      <w:r>
        <w:rPr>
          <w:rFonts w:ascii="Consolas" w:eastAsia="Consolas" w:hAnsi="Consolas" w:cs="Consolas"/>
        </w:rPr>
        <w:t xml:space="preserve"> != </w:t>
      </w:r>
      <w:r>
        <w:rPr>
          <w:rFonts w:ascii="Consolas" w:eastAsia="Consolas" w:hAnsi="Consolas" w:cs="Consolas"/>
          <w:sz w:val="24"/>
          <w:szCs w:val="24"/>
        </w:rPr>
        <w:t>𝝓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</w:rPr>
        <w:t>∧</w:t>
      </w:r>
      <w:r>
        <w:rPr>
          <w:rFonts w:ascii="Consolas" w:eastAsia="Consolas" w:hAnsi="Consolas" w:cs="Consolas"/>
        </w:rPr>
        <w:t xml:space="preserve">  this-&gt;email != </w:t>
      </w:r>
      <w:r>
        <w:rPr>
          <w:rFonts w:ascii="Consolas" w:eastAsia="Consolas" w:hAnsi="Consolas" w:cs="Consolas"/>
          <w:sz w:val="24"/>
          <w:szCs w:val="24"/>
        </w:rPr>
        <w:t>𝝓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</w:rPr>
        <w:t>∧</w:t>
      </w:r>
    </w:p>
    <w:p w:rsidR="00C77FB0" w:rsidRPr="00CB2235" w:rsidRDefault="00CB2235">
      <w:pPr>
        <w:rPr>
          <w:rFonts w:ascii="Consolas" w:eastAsia="Consolas" w:hAnsi="Consolas" w:cs="Consolas"/>
          <w:lang w:val="pt-BR"/>
        </w:rPr>
      </w:pPr>
      <w:r>
        <w:rPr>
          <w:rFonts w:ascii="Consolas" w:eastAsia="Consolas" w:hAnsi="Consolas" w:cs="Consolas"/>
        </w:rPr>
        <w:t xml:space="preserve">    </w:t>
      </w:r>
      <w:r w:rsidRPr="00CB2235">
        <w:rPr>
          <w:rFonts w:ascii="Consolas" w:eastAsia="Consolas" w:hAnsi="Consolas" w:cs="Consolas"/>
          <w:lang w:val="pt-BR"/>
        </w:rPr>
        <w:t>(</w:t>
      </w:r>
      <w:r w:rsidRPr="00CB2235">
        <w:rPr>
          <w:rFonts w:ascii="Consolas" w:eastAsia="Consolas" w:hAnsi="Consolas" w:cs="Consolas"/>
          <w:b/>
          <w:lang w:val="pt-BR"/>
        </w:rPr>
        <w:t>∀</w:t>
      </w:r>
      <w:r w:rsidRPr="00CB2235">
        <w:rPr>
          <w:rFonts w:ascii="Consolas" w:eastAsia="Consolas" w:hAnsi="Consolas" w:cs="Consolas"/>
          <w:lang w:val="pt-BR"/>
        </w:rPr>
        <w:t xml:space="preserve"> d </w:t>
      </w:r>
      <w:r w:rsidRPr="00CB2235">
        <w:rPr>
          <w:rFonts w:ascii="Consolas" w:eastAsia="Consolas" w:hAnsi="Consolas" w:cs="Consolas"/>
          <w:b/>
          <w:lang w:val="pt-BR"/>
        </w:rPr>
        <w:t>∊</w:t>
      </w:r>
      <w:r w:rsidRPr="00CB2235">
        <w:rPr>
          <w:rFonts w:ascii="Consolas" w:eastAsia="Consolas" w:hAnsi="Consolas" w:cs="Consolas"/>
          <w:lang w:val="pt-BR"/>
        </w:rPr>
        <w:t xml:space="preserve"> D </w:t>
      </w:r>
      <w:r w:rsidRPr="00CB2235">
        <w:rPr>
          <w:rFonts w:ascii="Consolas" w:eastAsia="Consolas" w:hAnsi="Consolas" w:cs="Consolas"/>
          <w:b/>
          <w:lang w:val="pt-BR"/>
        </w:rPr>
        <w:t>|</w:t>
      </w:r>
      <w:r w:rsidRPr="00CB2235">
        <w:rPr>
          <w:rFonts w:ascii="Consolas" w:eastAsia="Consolas" w:hAnsi="Consolas" w:cs="Consolas"/>
          <w:lang w:val="pt-BR"/>
        </w:rPr>
        <w:t xml:space="preserve"> (</w:t>
      </w:r>
      <w:r w:rsidRPr="00CB2235">
        <w:rPr>
          <w:rFonts w:ascii="Consolas" w:eastAsia="Consolas" w:hAnsi="Consolas" w:cs="Consolas"/>
          <w:b/>
          <w:lang w:val="pt-BR"/>
        </w:rPr>
        <w:t>∃</w:t>
      </w:r>
      <w:r w:rsidRPr="00CB2235">
        <w:rPr>
          <w:rFonts w:ascii="Consolas" w:eastAsia="Consolas" w:hAnsi="Consolas" w:cs="Consolas"/>
          <w:lang w:val="pt-BR"/>
        </w:rPr>
        <w:t xml:space="preserve"> c </w:t>
      </w:r>
      <w:r w:rsidRPr="00CB2235">
        <w:rPr>
          <w:rFonts w:ascii="Consolas" w:eastAsia="Consolas" w:hAnsi="Consolas" w:cs="Consolas"/>
          <w:b/>
          <w:lang w:val="pt-BR"/>
        </w:rPr>
        <w:t>∊</w:t>
      </w:r>
      <w:r w:rsidRPr="00CB2235">
        <w:rPr>
          <w:rFonts w:ascii="Consolas" w:eastAsia="Consolas" w:hAnsi="Consolas" w:cs="Consolas"/>
          <w:lang w:val="pt-BR"/>
        </w:rPr>
        <w:t xml:space="preserve"> C </w:t>
      </w:r>
      <w:r w:rsidRPr="00CB2235">
        <w:rPr>
          <w:rFonts w:ascii="Consolas" w:eastAsia="Consolas" w:hAnsi="Consolas" w:cs="Consolas"/>
          <w:b/>
          <w:lang w:val="pt-BR"/>
        </w:rPr>
        <w:t>|</w:t>
      </w:r>
      <w:r w:rsidRPr="00CB2235">
        <w:rPr>
          <w:rFonts w:ascii="Consolas" w:eastAsia="Consolas" w:hAnsi="Consolas" w:cs="Consolas"/>
          <w:lang w:val="pt-BR"/>
        </w:rPr>
        <w:t xml:space="preserve"> </w:t>
      </w:r>
      <w:proofErr w:type="spellStart"/>
      <w:r w:rsidRPr="00CB2235">
        <w:rPr>
          <w:rFonts w:ascii="Consolas" w:eastAsia="Consolas" w:hAnsi="Consolas" w:cs="Consolas"/>
          <w:lang w:val="pt-BR"/>
        </w:rPr>
        <w:t>this</w:t>
      </w:r>
      <w:proofErr w:type="spellEnd"/>
      <w:r w:rsidRPr="00CB2235">
        <w:rPr>
          <w:rFonts w:ascii="Consolas" w:eastAsia="Consolas" w:hAnsi="Consolas" w:cs="Consolas"/>
          <w:lang w:val="pt-BR"/>
        </w:rPr>
        <w:t>-&gt;</w:t>
      </w:r>
      <w:proofErr w:type="spellStart"/>
      <w:r w:rsidRPr="00CB2235">
        <w:rPr>
          <w:rFonts w:ascii="Consolas" w:eastAsia="Consolas" w:hAnsi="Consolas" w:cs="Consolas"/>
          <w:lang w:val="pt-BR"/>
        </w:rPr>
        <w:t>direitos_de_uso</w:t>
      </w:r>
      <w:proofErr w:type="spellEnd"/>
      <w:r w:rsidRPr="00CB2235">
        <w:rPr>
          <w:rFonts w:ascii="Consolas" w:eastAsia="Consolas" w:hAnsi="Consolas" w:cs="Consolas"/>
          <w:lang w:val="pt-BR"/>
        </w:rPr>
        <w:t>[ d ] == direitos[ c ]))</w:t>
      </w:r>
    </w:p>
    <w:p w:rsidR="00C77FB0" w:rsidRPr="00CB2235" w:rsidRDefault="00C77FB0">
      <w:pPr>
        <w:rPr>
          <w:lang w:val="pt-BR"/>
        </w:rPr>
      </w:pPr>
    </w:p>
    <w:p w:rsidR="00C77FB0" w:rsidRPr="00CB2235" w:rsidRDefault="00CB2235">
      <w:pPr>
        <w:rPr>
          <w:sz w:val="28"/>
          <w:szCs w:val="28"/>
          <w:u w:val="single"/>
          <w:lang w:val="pt-BR"/>
        </w:rPr>
      </w:pPr>
      <w:r w:rsidRPr="00CB2235">
        <w:rPr>
          <w:sz w:val="28"/>
          <w:szCs w:val="28"/>
          <w:u w:val="single"/>
          <w:lang w:val="pt-BR"/>
        </w:rPr>
        <w:t>~</w:t>
      </w:r>
      <w:proofErr w:type="spellStart"/>
      <w:proofErr w:type="gramStart"/>
      <w:r w:rsidRPr="00CB2235">
        <w:rPr>
          <w:sz w:val="28"/>
          <w:szCs w:val="28"/>
          <w:u w:val="single"/>
          <w:lang w:val="pt-BR"/>
        </w:rPr>
        <w:t>DireitoDeUso</w:t>
      </w:r>
      <w:proofErr w:type="spellEnd"/>
      <w:r w:rsidRPr="00CB2235">
        <w:rPr>
          <w:sz w:val="28"/>
          <w:szCs w:val="28"/>
          <w:u w:val="single"/>
          <w:lang w:val="pt-BR"/>
        </w:rPr>
        <w:t>(</w:t>
      </w:r>
      <w:proofErr w:type="gramEnd"/>
      <w:r w:rsidRPr="00CB2235">
        <w:rPr>
          <w:sz w:val="28"/>
          <w:szCs w:val="28"/>
          <w:u w:val="single"/>
          <w:lang w:val="pt-BR"/>
        </w:rPr>
        <w:t>)</w:t>
      </w:r>
    </w:p>
    <w:p w:rsidR="00C77FB0" w:rsidRPr="00CB2235" w:rsidRDefault="00CB2235">
      <w:pPr>
        <w:rPr>
          <w:lang w:val="pt-BR"/>
        </w:rPr>
      </w:pPr>
      <w:r w:rsidRPr="00CB2235">
        <w:rPr>
          <w:lang w:val="pt-BR"/>
        </w:rPr>
        <w:t xml:space="preserve">  </w:t>
      </w:r>
      <w:r w:rsidRPr="00CB2235">
        <w:rPr>
          <w:b/>
          <w:lang w:val="pt-BR"/>
        </w:rPr>
        <w:t>AE</w:t>
      </w:r>
      <w:r w:rsidRPr="00CB2235">
        <w:rPr>
          <w:lang w:val="pt-BR"/>
        </w:rPr>
        <w:t xml:space="preserve">: </w:t>
      </w:r>
    </w:p>
    <w:p w:rsidR="00C77FB0" w:rsidRPr="00CB2235" w:rsidRDefault="00C77FB0">
      <w:pPr>
        <w:rPr>
          <w:lang w:val="pt-BR"/>
        </w:rPr>
      </w:pPr>
    </w:p>
    <w:p w:rsidR="00C77FB0" w:rsidRPr="00CB2235" w:rsidRDefault="00CB2235">
      <w:pPr>
        <w:rPr>
          <w:lang w:val="pt-BR"/>
        </w:rPr>
      </w:pPr>
      <w:r w:rsidRPr="00CB2235">
        <w:rPr>
          <w:lang w:val="pt-BR"/>
        </w:rPr>
        <w:t xml:space="preserve">  </w:t>
      </w:r>
      <w:r w:rsidRPr="00CB2235">
        <w:rPr>
          <w:b/>
          <w:lang w:val="pt-BR"/>
        </w:rPr>
        <w:t>AS</w:t>
      </w:r>
      <w:r w:rsidRPr="00CB2235">
        <w:rPr>
          <w:lang w:val="pt-BR"/>
        </w:rPr>
        <w:t xml:space="preserve">: </w:t>
      </w:r>
    </w:p>
    <w:p w:rsidR="00C77FB0" w:rsidRPr="00CB2235" w:rsidRDefault="00CB2235">
      <w:pPr>
        <w:rPr>
          <w:rFonts w:ascii="Consolas" w:eastAsia="Consolas" w:hAnsi="Consolas" w:cs="Consolas"/>
          <w:b/>
          <w:lang w:val="pt-BR"/>
        </w:rPr>
      </w:pPr>
      <w:r w:rsidRPr="00CB2235">
        <w:rPr>
          <w:rFonts w:ascii="Consolas" w:eastAsia="Consolas" w:hAnsi="Consolas" w:cs="Consolas"/>
          <w:lang w:val="pt-BR"/>
        </w:rPr>
        <w:t xml:space="preserve">    </w:t>
      </w:r>
      <w:proofErr w:type="spellStart"/>
      <w:proofErr w:type="gramStart"/>
      <w:r w:rsidRPr="00CB2235">
        <w:rPr>
          <w:rFonts w:ascii="Consolas" w:eastAsia="Consolas" w:hAnsi="Consolas" w:cs="Consolas"/>
          <w:lang w:val="pt-BR"/>
        </w:rPr>
        <w:t>this</w:t>
      </w:r>
      <w:proofErr w:type="spellEnd"/>
      <w:proofErr w:type="gramEnd"/>
      <w:r w:rsidRPr="00CB2235">
        <w:rPr>
          <w:rFonts w:ascii="Consolas" w:eastAsia="Consolas" w:hAnsi="Consolas" w:cs="Consolas"/>
          <w:lang w:val="pt-BR"/>
        </w:rPr>
        <w:t xml:space="preserve">-&gt;nome == </w:t>
      </w:r>
      <w:r>
        <w:rPr>
          <w:rFonts w:ascii="Consolas" w:eastAsia="Consolas" w:hAnsi="Consolas" w:cs="Consolas"/>
          <w:sz w:val="24"/>
          <w:szCs w:val="24"/>
        </w:rPr>
        <w:t>𝝓</w:t>
      </w:r>
      <w:r w:rsidRPr="00CB2235">
        <w:rPr>
          <w:rFonts w:ascii="Consolas" w:eastAsia="Consolas" w:hAnsi="Consolas" w:cs="Consolas"/>
          <w:lang w:val="pt-BR"/>
        </w:rPr>
        <w:t xml:space="preserve"> </w:t>
      </w:r>
      <w:r w:rsidRPr="00CB2235">
        <w:rPr>
          <w:rFonts w:ascii="Consolas" w:eastAsia="Consolas" w:hAnsi="Consolas" w:cs="Consolas"/>
          <w:b/>
          <w:lang w:val="pt-BR"/>
        </w:rPr>
        <w:t>∧</w:t>
      </w:r>
      <w:r w:rsidRPr="00CB2235">
        <w:rPr>
          <w:rFonts w:ascii="Consolas" w:eastAsia="Consolas" w:hAnsi="Consolas" w:cs="Consolas"/>
          <w:lang w:val="pt-BR"/>
        </w:rPr>
        <w:t xml:space="preserve">  </w:t>
      </w:r>
      <w:proofErr w:type="spellStart"/>
      <w:r w:rsidRPr="00CB2235">
        <w:rPr>
          <w:rFonts w:ascii="Consolas" w:eastAsia="Consolas" w:hAnsi="Consolas" w:cs="Consolas"/>
          <w:lang w:val="pt-BR"/>
        </w:rPr>
        <w:t>this</w:t>
      </w:r>
      <w:proofErr w:type="spellEnd"/>
      <w:r w:rsidRPr="00CB2235">
        <w:rPr>
          <w:rFonts w:ascii="Consolas" w:eastAsia="Consolas" w:hAnsi="Consolas" w:cs="Consolas"/>
          <w:lang w:val="pt-BR"/>
        </w:rPr>
        <w:t xml:space="preserve">-&gt;apelido == </w:t>
      </w:r>
      <w:r>
        <w:rPr>
          <w:rFonts w:ascii="Consolas" w:eastAsia="Consolas" w:hAnsi="Consolas" w:cs="Consolas"/>
          <w:sz w:val="24"/>
          <w:szCs w:val="24"/>
        </w:rPr>
        <w:t>𝝓</w:t>
      </w:r>
      <w:r w:rsidRPr="00CB2235">
        <w:rPr>
          <w:rFonts w:ascii="Consolas" w:eastAsia="Consolas" w:hAnsi="Consolas" w:cs="Consolas"/>
          <w:lang w:val="pt-BR"/>
        </w:rPr>
        <w:t xml:space="preserve"> </w:t>
      </w:r>
      <w:r w:rsidRPr="00CB2235">
        <w:rPr>
          <w:rFonts w:ascii="Consolas" w:eastAsia="Consolas" w:hAnsi="Consolas" w:cs="Consolas"/>
          <w:b/>
          <w:lang w:val="pt-BR"/>
        </w:rPr>
        <w:t>∧</w:t>
      </w:r>
      <w:r w:rsidRPr="00CB2235">
        <w:rPr>
          <w:rFonts w:ascii="Consolas" w:eastAsia="Consolas" w:hAnsi="Consolas" w:cs="Consolas"/>
          <w:lang w:val="pt-BR"/>
        </w:rPr>
        <w:t xml:space="preserve">  </w:t>
      </w:r>
      <w:proofErr w:type="spellStart"/>
      <w:r w:rsidRPr="00CB2235">
        <w:rPr>
          <w:rFonts w:ascii="Consolas" w:eastAsia="Consolas" w:hAnsi="Consolas" w:cs="Consolas"/>
          <w:lang w:val="pt-BR"/>
        </w:rPr>
        <w:t>this</w:t>
      </w:r>
      <w:proofErr w:type="spellEnd"/>
      <w:r w:rsidRPr="00CB2235">
        <w:rPr>
          <w:rFonts w:ascii="Consolas" w:eastAsia="Consolas" w:hAnsi="Consolas" w:cs="Consolas"/>
          <w:lang w:val="pt-BR"/>
        </w:rPr>
        <w:t>-&gt;</w:t>
      </w:r>
      <w:proofErr w:type="spellStart"/>
      <w:r w:rsidRPr="00CB2235">
        <w:rPr>
          <w:rFonts w:ascii="Consolas" w:eastAsia="Consolas" w:hAnsi="Consolas" w:cs="Consolas"/>
          <w:lang w:val="pt-BR"/>
        </w:rPr>
        <w:t>email</w:t>
      </w:r>
      <w:proofErr w:type="spellEnd"/>
      <w:r w:rsidRPr="00CB2235">
        <w:rPr>
          <w:rFonts w:ascii="Consolas" w:eastAsia="Consolas" w:hAnsi="Consolas" w:cs="Consolas"/>
          <w:lang w:val="pt-BR"/>
        </w:rPr>
        <w:t xml:space="preserve"> == </w:t>
      </w:r>
      <w:r>
        <w:rPr>
          <w:rFonts w:ascii="Consolas" w:eastAsia="Consolas" w:hAnsi="Consolas" w:cs="Consolas"/>
          <w:sz w:val="24"/>
          <w:szCs w:val="24"/>
        </w:rPr>
        <w:t>𝝓</w:t>
      </w:r>
      <w:r w:rsidRPr="00CB2235">
        <w:rPr>
          <w:rFonts w:ascii="Consolas" w:eastAsia="Consolas" w:hAnsi="Consolas" w:cs="Consolas"/>
          <w:lang w:val="pt-BR"/>
        </w:rPr>
        <w:t xml:space="preserve"> </w:t>
      </w:r>
      <w:r w:rsidRPr="00CB2235">
        <w:rPr>
          <w:rFonts w:ascii="Consolas" w:eastAsia="Consolas" w:hAnsi="Consolas" w:cs="Consolas"/>
          <w:b/>
          <w:lang w:val="pt-BR"/>
        </w:rPr>
        <w:t>∧</w:t>
      </w:r>
    </w:p>
    <w:p w:rsidR="00C77FB0" w:rsidRPr="00CB2235" w:rsidRDefault="00CB2235">
      <w:pPr>
        <w:rPr>
          <w:rFonts w:ascii="Consolas" w:eastAsia="Consolas" w:hAnsi="Consolas" w:cs="Consolas"/>
          <w:lang w:val="pt-BR"/>
        </w:rPr>
      </w:pPr>
      <w:r w:rsidRPr="00CB2235">
        <w:rPr>
          <w:rFonts w:ascii="Consolas" w:eastAsia="Consolas" w:hAnsi="Consolas" w:cs="Consolas"/>
          <w:lang w:val="pt-BR"/>
        </w:rPr>
        <w:t xml:space="preserve">    (</w:t>
      </w:r>
      <w:r w:rsidRPr="00CB2235">
        <w:rPr>
          <w:rFonts w:ascii="Consolas" w:eastAsia="Consolas" w:hAnsi="Consolas" w:cs="Consolas"/>
          <w:b/>
          <w:lang w:val="pt-BR"/>
        </w:rPr>
        <w:t>∀</w:t>
      </w:r>
      <w:r w:rsidRPr="00CB2235">
        <w:rPr>
          <w:rFonts w:ascii="Consolas" w:eastAsia="Consolas" w:hAnsi="Consolas" w:cs="Consolas"/>
          <w:lang w:val="pt-BR"/>
        </w:rPr>
        <w:t xml:space="preserve"> d </w:t>
      </w:r>
      <w:r w:rsidRPr="00CB2235">
        <w:rPr>
          <w:rFonts w:ascii="Consolas" w:eastAsia="Consolas" w:hAnsi="Consolas" w:cs="Consolas"/>
          <w:b/>
          <w:lang w:val="pt-BR"/>
        </w:rPr>
        <w:t>∊</w:t>
      </w:r>
      <w:r w:rsidRPr="00CB2235">
        <w:rPr>
          <w:rFonts w:ascii="Consolas" w:eastAsia="Consolas" w:hAnsi="Consolas" w:cs="Consolas"/>
          <w:lang w:val="pt-BR"/>
        </w:rPr>
        <w:t xml:space="preserve"> D </w:t>
      </w:r>
      <w:r w:rsidRPr="00CB2235">
        <w:rPr>
          <w:rFonts w:ascii="Consolas" w:eastAsia="Consolas" w:hAnsi="Consolas" w:cs="Consolas"/>
          <w:b/>
          <w:lang w:val="pt-BR"/>
        </w:rPr>
        <w:t>|</w:t>
      </w:r>
      <w:r w:rsidRPr="00CB2235">
        <w:rPr>
          <w:rFonts w:ascii="Consolas" w:eastAsia="Consolas" w:hAnsi="Consolas" w:cs="Consolas"/>
          <w:lang w:val="pt-BR"/>
        </w:rPr>
        <w:t xml:space="preserve"> </w:t>
      </w:r>
      <w:proofErr w:type="spellStart"/>
      <w:r w:rsidRPr="00CB2235">
        <w:rPr>
          <w:rFonts w:ascii="Consolas" w:eastAsia="Consolas" w:hAnsi="Consolas" w:cs="Consolas"/>
          <w:lang w:val="pt-BR"/>
        </w:rPr>
        <w:t>direitos_de_uso</w:t>
      </w:r>
      <w:proofErr w:type="spellEnd"/>
      <w:r w:rsidRPr="00CB2235">
        <w:rPr>
          <w:rFonts w:ascii="Consolas" w:eastAsia="Consolas" w:hAnsi="Consolas" w:cs="Consolas"/>
          <w:lang w:val="pt-BR"/>
        </w:rPr>
        <w:t xml:space="preserve">[ d ] == </w:t>
      </w:r>
      <w:proofErr w:type="gramStart"/>
      <w:r>
        <w:rPr>
          <w:rFonts w:ascii="Consolas" w:eastAsia="Consolas" w:hAnsi="Consolas" w:cs="Consolas"/>
          <w:sz w:val="24"/>
          <w:szCs w:val="24"/>
        </w:rPr>
        <w:t>𝝓</w:t>
      </w:r>
      <w:r w:rsidRPr="00CB2235">
        <w:rPr>
          <w:rFonts w:ascii="Consolas" w:eastAsia="Consolas" w:hAnsi="Consolas" w:cs="Consolas"/>
          <w:lang w:val="pt-BR"/>
        </w:rPr>
        <w:t xml:space="preserve"> )</w:t>
      </w:r>
      <w:proofErr w:type="gramEnd"/>
    </w:p>
    <w:p w:rsidR="00C77FB0" w:rsidRPr="00CB2235" w:rsidRDefault="00C77FB0">
      <w:pPr>
        <w:rPr>
          <w:lang w:val="pt-BR"/>
        </w:rPr>
      </w:pPr>
    </w:p>
    <w:p w:rsidR="00C77FB0" w:rsidRPr="00CB2235" w:rsidRDefault="00CB2235">
      <w:pPr>
        <w:rPr>
          <w:sz w:val="28"/>
          <w:szCs w:val="28"/>
          <w:u w:val="single"/>
          <w:lang w:val="pt-BR"/>
        </w:rPr>
      </w:pPr>
      <w:proofErr w:type="spellStart"/>
      <w:proofErr w:type="gramStart"/>
      <w:r w:rsidRPr="00CB2235">
        <w:rPr>
          <w:sz w:val="28"/>
          <w:szCs w:val="28"/>
          <w:u w:val="single"/>
          <w:lang w:val="pt-BR"/>
        </w:rPr>
        <w:t>bool</w:t>
      </w:r>
      <w:proofErr w:type="spellEnd"/>
      <w:proofErr w:type="gramEnd"/>
      <w:r w:rsidRPr="00CB2235">
        <w:rPr>
          <w:sz w:val="28"/>
          <w:szCs w:val="28"/>
          <w:u w:val="single"/>
          <w:lang w:val="pt-BR"/>
        </w:rPr>
        <w:t xml:space="preserve"> </w:t>
      </w:r>
      <w:proofErr w:type="spellStart"/>
      <w:r w:rsidRPr="00CB2235">
        <w:rPr>
          <w:sz w:val="28"/>
          <w:szCs w:val="28"/>
          <w:u w:val="single"/>
          <w:lang w:val="pt-BR"/>
        </w:rPr>
        <w:t>TemDireito</w:t>
      </w:r>
      <w:proofErr w:type="spellEnd"/>
      <w:r w:rsidRPr="00CB2235">
        <w:rPr>
          <w:sz w:val="28"/>
          <w:szCs w:val="28"/>
          <w:u w:val="single"/>
          <w:lang w:val="pt-BR"/>
        </w:rPr>
        <w:t xml:space="preserve">(char </w:t>
      </w:r>
      <w:proofErr w:type="spellStart"/>
      <w:r w:rsidRPr="00CB2235">
        <w:rPr>
          <w:sz w:val="28"/>
          <w:szCs w:val="28"/>
          <w:u w:val="single"/>
          <w:lang w:val="pt-BR"/>
        </w:rPr>
        <w:t>idDireito</w:t>
      </w:r>
      <w:proofErr w:type="spellEnd"/>
      <w:r w:rsidRPr="00CB2235">
        <w:rPr>
          <w:sz w:val="28"/>
          <w:szCs w:val="28"/>
          <w:u w:val="single"/>
          <w:lang w:val="pt-BR"/>
        </w:rPr>
        <w:t>)</w:t>
      </w:r>
    </w:p>
    <w:p w:rsidR="00C77FB0" w:rsidRPr="00CB2235" w:rsidRDefault="00CB2235">
      <w:pPr>
        <w:rPr>
          <w:lang w:val="pt-BR"/>
        </w:rPr>
      </w:pPr>
      <w:r w:rsidRPr="00CB2235">
        <w:rPr>
          <w:lang w:val="pt-BR"/>
        </w:rPr>
        <w:t xml:space="preserve">  </w:t>
      </w:r>
      <w:r w:rsidRPr="00CB2235">
        <w:rPr>
          <w:b/>
          <w:lang w:val="pt-BR"/>
        </w:rPr>
        <w:t>AE</w:t>
      </w:r>
      <w:r w:rsidRPr="00CB2235">
        <w:rPr>
          <w:lang w:val="pt-BR"/>
        </w:rPr>
        <w:t xml:space="preserve">: </w:t>
      </w:r>
    </w:p>
    <w:p w:rsidR="00C77FB0" w:rsidRPr="00CB2235" w:rsidRDefault="00CB2235">
      <w:pPr>
        <w:rPr>
          <w:rFonts w:ascii="Consolas" w:eastAsia="Consolas" w:hAnsi="Consolas" w:cs="Consolas"/>
          <w:lang w:val="pt-BR"/>
        </w:rPr>
      </w:pPr>
      <w:r w:rsidRPr="00CB2235">
        <w:rPr>
          <w:rFonts w:ascii="Consolas" w:eastAsia="Consolas" w:hAnsi="Consolas" w:cs="Consolas"/>
          <w:lang w:val="pt-BR"/>
        </w:rPr>
        <w:t xml:space="preserve">    </w:t>
      </w:r>
    </w:p>
    <w:p w:rsidR="00C77FB0" w:rsidRPr="00CB2235" w:rsidRDefault="00CB2235">
      <w:pPr>
        <w:rPr>
          <w:lang w:val="pt-BR"/>
        </w:rPr>
      </w:pPr>
      <w:r w:rsidRPr="00CB2235">
        <w:rPr>
          <w:lang w:val="pt-BR"/>
        </w:rPr>
        <w:t xml:space="preserve">  </w:t>
      </w:r>
      <w:r w:rsidRPr="00CB2235">
        <w:rPr>
          <w:b/>
          <w:lang w:val="pt-BR"/>
        </w:rPr>
        <w:t>AS</w:t>
      </w:r>
      <w:r w:rsidRPr="00CB2235">
        <w:rPr>
          <w:lang w:val="pt-BR"/>
        </w:rPr>
        <w:t xml:space="preserve">: </w:t>
      </w:r>
    </w:p>
    <w:p w:rsidR="00C77FB0" w:rsidRPr="00CB2235" w:rsidRDefault="00CB2235">
      <w:pPr>
        <w:rPr>
          <w:b/>
          <w:lang w:val="pt-BR"/>
        </w:rPr>
      </w:pPr>
      <w:r w:rsidRPr="00CB2235">
        <w:rPr>
          <w:rFonts w:ascii="Consolas" w:eastAsia="Consolas" w:hAnsi="Consolas" w:cs="Consolas"/>
          <w:lang w:val="pt-BR"/>
        </w:rPr>
        <w:t xml:space="preserve">    (</w:t>
      </w:r>
      <w:r w:rsidRPr="00CB2235">
        <w:rPr>
          <w:rFonts w:ascii="Consolas" w:eastAsia="Consolas" w:hAnsi="Consolas" w:cs="Consolas"/>
          <w:b/>
          <w:lang w:val="pt-BR"/>
        </w:rPr>
        <w:t>∃</w:t>
      </w:r>
      <w:r w:rsidRPr="00CB2235">
        <w:rPr>
          <w:rFonts w:ascii="Consolas" w:eastAsia="Consolas" w:hAnsi="Consolas" w:cs="Consolas"/>
          <w:lang w:val="pt-BR"/>
        </w:rPr>
        <w:t xml:space="preserve"> d </w:t>
      </w:r>
      <w:r w:rsidRPr="00CB2235">
        <w:rPr>
          <w:rFonts w:ascii="Consolas" w:eastAsia="Consolas" w:hAnsi="Consolas" w:cs="Consolas"/>
          <w:b/>
          <w:lang w:val="pt-BR"/>
        </w:rPr>
        <w:t>∊</w:t>
      </w:r>
      <w:r w:rsidRPr="00CB2235">
        <w:rPr>
          <w:rFonts w:ascii="Consolas" w:eastAsia="Consolas" w:hAnsi="Consolas" w:cs="Consolas"/>
          <w:lang w:val="pt-BR"/>
        </w:rPr>
        <w:t xml:space="preserve"> D </w:t>
      </w:r>
      <w:r w:rsidRPr="00CB2235">
        <w:rPr>
          <w:rFonts w:ascii="Consolas" w:eastAsia="Consolas" w:hAnsi="Consolas" w:cs="Consolas"/>
          <w:b/>
          <w:lang w:val="pt-BR"/>
        </w:rPr>
        <w:t>|</w:t>
      </w:r>
      <w:r w:rsidRPr="00CB2235">
        <w:rPr>
          <w:rFonts w:ascii="Consolas" w:eastAsia="Consolas" w:hAnsi="Consolas" w:cs="Consolas"/>
          <w:lang w:val="pt-BR"/>
        </w:rPr>
        <w:t xml:space="preserve"> </w:t>
      </w:r>
      <w:proofErr w:type="spellStart"/>
      <w:r w:rsidRPr="00CB2235">
        <w:rPr>
          <w:rFonts w:ascii="Consolas" w:eastAsia="Consolas" w:hAnsi="Consolas" w:cs="Consolas"/>
          <w:lang w:val="pt-BR"/>
        </w:rPr>
        <w:t>this</w:t>
      </w:r>
      <w:proofErr w:type="spellEnd"/>
      <w:r w:rsidRPr="00CB2235">
        <w:rPr>
          <w:rFonts w:ascii="Consolas" w:eastAsia="Consolas" w:hAnsi="Consolas" w:cs="Consolas"/>
          <w:lang w:val="pt-BR"/>
        </w:rPr>
        <w:t>-&gt;</w:t>
      </w:r>
      <w:proofErr w:type="spellStart"/>
      <w:r w:rsidRPr="00CB2235">
        <w:rPr>
          <w:rFonts w:ascii="Consolas" w:eastAsia="Consolas" w:hAnsi="Consolas" w:cs="Consolas"/>
          <w:lang w:val="pt-BR"/>
        </w:rPr>
        <w:t>direitos_de_uso</w:t>
      </w:r>
      <w:proofErr w:type="spellEnd"/>
      <w:r w:rsidRPr="00CB2235">
        <w:rPr>
          <w:rFonts w:ascii="Consolas" w:eastAsia="Consolas" w:hAnsi="Consolas" w:cs="Consolas"/>
          <w:lang w:val="pt-BR"/>
        </w:rPr>
        <w:t xml:space="preserve">[ d ] == </w:t>
      </w:r>
      <w:proofErr w:type="spellStart"/>
      <w:r w:rsidRPr="00CB2235">
        <w:rPr>
          <w:rFonts w:ascii="Consolas" w:eastAsia="Consolas" w:hAnsi="Consolas" w:cs="Consolas"/>
          <w:lang w:val="pt-BR"/>
        </w:rPr>
        <w:t>idDireito</w:t>
      </w:r>
      <w:proofErr w:type="spellEnd"/>
      <w:r w:rsidRPr="00CB2235">
        <w:rPr>
          <w:rFonts w:ascii="Consolas" w:eastAsia="Consolas" w:hAnsi="Consolas" w:cs="Consolas"/>
          <w:lang w:val="pt-BR"/>
        </w:rPr>
        <w:t xml:space="preserve">) </w:t>
      </w:r>
      <w:r w:rsidRPr="00CB2235">
        <w:rPr>
          <w:rFonts w:ascii="Consolas" w:eastAsia="Consolas" w:hAnsi="Consolas" w:cs="Consolas"/>
          <w:b/>
          <w:lang w:val="pt-BR"/>
        </w:rPr>
        <w:t>∨</w:t>
      </w:r>
    </w:p>
    <w:p w:rsidR="00C77FB0" w:rsidRPr="00CB2235" w:rsidRDefault="00CB2235">
      <w:pPr>
        <w:rPr>
          <w:rFonts w:ascii="Consolas" w:eastAsia="Consolas" w:hAnsi="Consolas" w:cs="Consolas"/>
          <w:lang w:val="pt-BR"/>
        </w:rPr>
      </w:pPr>
      <w:r w:rsidRPr="00CB2235">
        <w:rPr>
          <w:rFonts w:ascii="Consolas" w:eastAsia="Consolas" w:hAnsi="Consolas" w:cs="Consolas"/>
          <w:lang w:val="pt-BR"/>
        </w:rPr>
        <w:t xml:space="preserve">    </w:t>
      </w:r>
      <w:proofErr w:type="gramStart"/>
      <w:r w:rsidRPr="00CB2235">
        <w:rPr>
          <w:rFonts w:ascii="Consolas" w:eastAsia="Consolas" w:hAnsi="Consolas" w:cs="Consolas"/>
          <w:b/>
          <w:lang w:val="pt-BR"/>
        </w:rPr>
        <w:t>!</w:t>
      </w:r>
      <w:r w:rsidRPr="00CB2235">
        <w:rPr>
          <w:rFonts w:ascii="Consolas" w:eastAsia="Consolas" w:hAnsi="Consolas" w:cs="Consolas"/>
          <w:lang w:val="pt-BR"/>
        </w:rPr>
        <w:t>(</w:t>
      </w:r>
      <w:proofErr w:type="gramEnd"/>
      <w:r w:rsidRPr="00CB2235">
        <w:rPr>
          <w:rFonts w:ascii="Consolas" w:eastAsia="Consolas" w:hAnsi="Consolas" w:cs="Consolas"/>
          <w:b/>
          <w:lang w:val="pt-BR"/>
        </w:rPr>
        <w:t>∃</w:t>
      </w:r>
      <w:r w:rsidRPr="00CB2235">
        <w:rPr>
          <w:rFonts w:ascii="Consolas" w:eastAsia="Consolas" w:hAnsi="Consolas" w:cs="Consolas"/>
          <w:lang w:val="pt-BR"/>
        </w:rPr>
        <w:t xml:space="preserve"> d </w:t>
      </w:r>
      <w:r w:rsidRPr="00CB2235">
        <w:rPr>
          <w:rFonts w:ascii="Consolas" w:eastAsia="Consolas" w:hAnsi="Consolas" w:cs="Consolas"/>
          <w:b/>
          <w:lang w:val="pt-BR"/>
        </w:rPr>
        <w:t>∊</w:t>
      </w:r>
      <w:r w:rsidRPr="00CB2235">
        <w:rPr>
          <w:rFonts w:ascii="Consolas" w:eastAsia="Consolas" w:hAnsi="Consolas" w:cs="Consolas"/>
          <w:lang w:val="pt-BR"/>
        </w:rPr>
        <w:t xml:space="preserve"> D </w:t>
      </w:r>
      <w:r w:rsidRPr="00CB2235">
        <w:rPr>
          <w:rFonts w:ascii="Consolas" w:eastAsia="Consolas" w:hAnsi="Consolas" w:cs="Consolas"/>
          <w:b/>
          <w:lang w:val="pt-BR"/>
        </w:rPr>
        <w:t>|</w:t>
      </w:r>
      <w:r w:rsidRPr="00CB2235">
        <w:rPr>
          <w:rFonts w:ascii="Consolas" w:eastAsia="Consolas" w:hAnsi="Consolas" w:cs="Consolas"/>
          <w:lang w:val="pt-BR"/>
        </w:rPr>
        <w:t xml:space="preserve"> </w:t>
      </w:r>
      <w:proofErr w:type="spellStart"/>
      <w:r w:rsidRPr="00CB2235">
        <w:rPr>
          <w:rFonts w:ascii="Consolas" w:eastAsia="Consolas" w:hAnsi="Consolas" w:cs="Consolas"/>
          <w:lang w:val="pt-BR"/>
        </w:rPr>
        <w:t>this</w:t>
      </w:r>
      <w:proofErr w:type="spellEnd"/>
      <w:r w:rsidRPr="00CB2235">
        <w:rPr>
          <w:rFonts w:ascii="Consolas" w:eastAsia="Consolas" w:hAnsi="Consolas" w:cs="Consolas"/>
          <w:lang w:val="pt-BR"/>
        </w:rPr>
        <w:t>-&gt;</w:t>
      </w:r>
      <w:proofErr w:type="spellStart"/>
      <w:r w:rsidRPr="00CB2235">
        <w:rPr>
          <w:rFonts w:ascii="Consolas" w:eastAsia="Consolas" w:hAnsi="Consolas" w:cs="Consolas"/>
          <w:lang w:val="pt-BR"/>
        </w:rPr>
        <w:t>direitos_de_uso</w:t>
      </w:r>
      <w:proofErr w:type="spellEnd"/>
      <w:r w:rsidRPr="00CB2235">
        <w:rPr>
          <w:rFonts w:ascii="Consolas" w:eastAsia="Consolas" w:hAnsi="Consolas" w:cs="Consolas"/>
          <w:lang w:val="pt-BR"/>
        </w:rPr>
        <w:t xml:space="preserve">[ d ] == </w:t>
      </w:r>
      <w:proofErr w:type="spellStart"/>
      <w:r w:rsidRPr="00CB2235">
        <w:rPr>
          <w:rFonts w:ascii="Consolas" w:eastAsia="Consolas" w:hAnsi="Consolas" w:cs="Consolas"/>
          <w:lang w:val="pt-BR"/>
        </w:rPr>
        <w:t>idDireito</w:t>
      </w:r>
      <w:proofErr w:type="spellEnd"/>
      <w:r w:rsidRPr="00CB2235">
        <w:rPr>
          <w:rFonts w:ascii="Consolas" w:eastAsia="Consolas" w:hAnsi="Consolas" w:cs="Consolas"/>
          <w:lang w:val="pt-BR"/>
        </w:rPr>
        <w:t>)</w:t>
      </w:r>
    </w:p>
    <w:p w:rsidR="00C77FB0" w:rsidRPr="00CB2235" w:rsidRDefault="00C77FB0">
      <w:pPr>
        <w:rPr>
          <w:lang w:val="pt-BR"/>
        </w:rPr>
      </w:pPr>
    </w:p>
    <w:p w:rsidR="00C77FB0" w:rsidRPr="00CB2235" w:rsidRDefault="00C77FB0">
      <w:pPr>
        <w:rPr>
          <w:lang w:val="pt-BR"/>
        </w:rPr>
      </w:pPr>
    </w:p>
    <w:p w:rsidR="00C77FB0" w:rsidRPr="00CB2235" w:rsidRDefault="00CB2235">
      <w:pPr>
        <w:rPr>
          <w:sz w:val="28"/>
          <w:szCs w:val="28"/>
          <w:u w:val="single"/>
          <w:lang w:val="pt-BR"/>
        </w:rPr>
      </w:pPr>
      <w:proofErr w:type="gramStart"/>
      <w:r w:rsidRPr="00CB2235">
        <w:rPr>
          <w:sz w:val="28"/>
          <w:szCs w:val="28"/>
          <w:u w:val="single"/>
          <w:lang w:val="pt-BR"/>
        </w:rPr>
        <w:t>char</w:t>
      </w:r>
      <w:proofErr w:type="gramEnd"/>
      <w:r w:rsidRPr="00CB2235">
        <w:rPr>
          <w:sz w:val="28"/>
          <w:szCs w:val="28"/>
          <w:u w:val="single"/>
          <w:lang w:val="pt-BR"/>
        </w:rPr>
        <w:t xml:space="preserve">* </w:t>
      </w:r>
      <w:proofErr w:type="spellStart"/>
      <w:r w:rsidRPr="00CB2235">
        <w:rPr>
          <w:sz w:val="28"/>
          <w:szCs w:val="28"/>
          <w:u w:val="single"/>
          <w:lang w:val="pt-BR"/>
        </w:rPr>
        <w:t>GetNome</w:t>
      </w:r>
      <w:proofErr w:type="spellEnd"/>
      <w:r w:rsidRPr="00CB2235">
        <w:rPr>
          <w:sz w:val="28"/>
          <w:szCs w:val="28"/>
          <w:u w:val="single"/>
          <w:lang w:val="pt-BR"/>
        </w:rPr>
        <w:t>( )</w:t>
      </w:r>
    </w:p>
    <w:p w:rsidR="00C77FB0" w:rsidRPr="00CB2235" w:rsidRDefault="00CB2235">
      <w:pPr>
        <w:rPr>
          <w:lang w:val="pt-BR"/>
        </w:rPr>
      </w:pPr>
      <w:r w:rsidRPr="00CB2235">
        <w:rPr>
          <w:lang w:val="pt-BR"/>
        </w:rPr>
        <w:t xml:space="preserve">  </w:t>
      </w:r>
      <w:r w:rsidRPr="00CB2235">
        <w:rPr>
          <w:b/>
          <w:lang w:val="pt-BR"/>
        </w:rPr>
        <w:t>AE</w:t>
      </w:r>
      <w:r w:rsidRPr="00CB2235">
        <w:rPr>
          <w:lang w:val="pt-BR"/>
        </w:rPr>
        <w:t xml:space="preserve">: </w:t>
      </w:r>
    </w:p>
    <w:p w:rsidR="00C77FB0" w:rsidRPr="00CB2235" w:rsidRDefault="00CB2235">
      <w:pPr>
        <w:rPr>
          <w:rFonts w:ascii="Consolas" w:eastAsia="Consolas" w:hAnsi="Consolas" w:cs="Consolas"/>
          <w:lang w:val="pt-BR"/>
        </w:rPr>
      </w:pPr>
      <w:r w:rsidRPr="00CB2235">
        <w:rPr>
          <w:rFonts w:ascii="Consolas" w:eastAsia="Consolas" w:hAnsi="Consolas" w:cs="Consolas"/>
          <w:lang w:val="pt-BR"/>
        </w:rPr>
        <w:t xml:space="preserve">    </w:t>
      </w:r>
      <w:proofErr w:type="gramStart"/>
      <w:ins w:id="35" w:author="Arndt" w:date="2018-06-02T15:43:00Z">
        <w:r>
          <w:rPr>
            <w:rFonts w:ascii="Consolas" w:eastAsia="Consolas" w:hAnsi="Consolas" w:cs="Consolas"/>
            <w:lang w:val="pt-BR"/>
          </w:rPr>
          <w:t>só</w:t>
        </w:r>
        <w:proofErr w:type="gramEnd"/>
        <w:r>
          <w:rPr>
            <w:rFonts w:ascii="Consolas" w:eastAsia="Consolas" w:hAnsi="Consolas" w:cs="Consolas"/>
            <w:lang w:val="pt-BR"/>
          </w:rPr>
          <w:t xml:space="preserve"> vale se condição retorno == autoriza ou troca senha</w:t>
        </w:r>
      </w:ins>
    </w:p>
    <w:p w:rsidR="00C77FB0" w:rsidRPr="00CB2235" w:rsidRDefault="00CB2235">
      <w:pPr>
        <w:rPr>
          <w:lang w:val="pt-BR"/>
        </w:rPr>
      </w:pPr>
      <w:r w:rsidRPr="00CB2235">
        <w:rPr>
          <w:lang w:val="pt-BR"/>
        </w:rPr>
        <w:t xml:space="preserve">  </w:t>
      </w:r>
      <w:r w:rsidRPr="00CB2235">
        <w:rPr>
          <w:b/>
          <w:lang w:val="pt-BR"/>
        </w:rPr>
        <w:t>AS</w:t>
      </w:r>
      <w:r w:rsidRPr="00CB2235">
        <w:rPr>
          <w:lang w:val="pt-BR"/>
        </w:rPr>
        <w:t xml:space="preserve">: </w:t>
      </w:r>
    </w:p>
    <w:p w:rsidR="00C77FB0" w:rsidRPr="00CB2235" w:rsidRDefault="00CB2235">
      <w:pPr>
        <w:rPr>
          <w:rFonts w:ascii="Consolas" w:eastAsia="Consolas" w:hAnsi="Consolas" w:cs="Consolas"/>
          <w:sz w:val="24"/>
          <w:szCs w:val="24"/>
          <w:lang w:val="pt-BR"/>
        </w:rPr>
      </w:pPr>
      <w:r w:rsidRPr="00CB2235">
        <w:rPr>
          <w:rFonts w:ascii="Consolas" w:eastAsia="Consolas" w:hAnsi="Consolas" w:cs="Consolas"/>
          <w:lang w:val="pt-BR"/>
        </w:rPr>
        <w:t xml:space="preserve">    </w:t>
      </w:r>
      <w:proofErr w:type="spellStart"/>
      <w:proofErr w:type="gramStart"/>
      <w:r w:rsidRPr="00CB2235">
        <w:rPr>
          <w:rFonts w:ascii="Consolas" w:eastAsia="Consolas" w:hAnsi="Consolas" w:cs="Consolas"/>
          <w:lang w:val="pt-BR"/>
        </w:rPr>
        <w:t>nova</w:t>
      </w:r>
      <w:proofErr w:type="gramEnd"/>
      <w:r w:rsidRPr="00CB2235">
        <w:rPr>
          <w:rFonts w:ascii="Consolas" w:eastAsia="Consolas" w:hAnsi="Consolas" w:cs="Consolas"/>
          <w:lang w:val="pt-BR"/>
        </w:rPr>
        <w:t>_string</w:t>
      </w:r>
      <w:proofErr w:type="spellEnd"/>
      <w:r w:rsidRPr="00CB2235">
        <w:rPr>
          <w:rFonts w:ascii="Consolas" w:eastAsia="Consolas" w:hAnsi="Consolas" w:cs="Consolas"/>
          <w:lang w:val="pt-BR"/>
        </w:rPr>
        <w:t xml:space="preserve"> == </w:t>
      </w:r>
      <w:proofErr w:type="spellStart"/>
      <w:r w:rsidRPr="00CB2235">
        <w:rPr>
          <w:rFonts w:ascii="Consolas" w:eastAsia="Consolas" w:hAnsi="Consolas" w:cs="Consolas"/>
          <w:lang w:val="pt-BR"/>
        </w:rPr>
        <w:t>this</w:t>
      </w:r>
      <w:proofErr w:type="spellEnd"/>
      <w:r w:rsidRPr="00CB2235">
        <w:rPr>
          <w:rFonts w:ascii="Consolas" w:eastAsia="Consolas" w:hAnsi="Consolas" w:cs="Consolas"/>
          <w:lang w:val="pt-BR"/>
        </w:rPr>
        <w:t>-&gt;nome</w:t>
      </w:r>
    </w:p>
    <w:p w:rsidR="00C77FB0" w:rsidRPr="00CB2235" w:rsidRDefault="00C77FB0">
      <w:pPr>
        <w:rPr>
          <w:lang w:val="pt-BR"/>
        </w:rPr>
      </w:pPr>
    </w:p>
    <w:p w:rsidR="00C77FB0" w:rsidRPr="00CB2235" w:rsidRDefault="00C77FB0">
      <w:pPr>
        <w:rPr>
          <w:lang w:val="pt-BR"/>
        </w:rPr>
      </w:pPr>
    </w:p>
    <w:p w:rsidR="00C77FB0" w:rsidRPr="00CB2235" w:rsidRDefault="00CB2235">
      <w:pPr>
        <w:rPr>
          <w:sz w:val="28"/>
          <w:szCs w:val="28"/>
          <w:u w:val="single"/>
          <w:lang w:val="pt-BR"/>
        </w:rPr>
      </w:pPr>
      <w:proofErr w:type="gramStart"/>
      <w:r w:rsidRPr="00CB2235">
        <w:rPr>
          <w:sz w:val="28"/>
          <w:szCs w:val="28"/>
          <w:u w:val="single"/>
          <w:lang w:val="pt-BR"/>
        </w:rPr>
        <w:t>char</w:t>
      </w:r>
      <w:proofErr w:type="gramEnd"/>
      <w:r w:rsidRPr="00CB2235">
        <w:rPr>
          <w:sz w:val="28"/>
          <w:szCs w:val="28"/>
          <w:u w:val="single"/>
          <w:lang w:val="pt-BR"/>
        </w:rPr>
        <w:t xml:space="preserve">* </w:t>
      </w:r>
      <w:proofErr w:type="spellStart"/>
      <w:r w:rsidRPr="00CB2235">
        <w:rPr>
          <w:sz w:val="28"/>
          <w:szCs w:val="28"/>
          <w:u w:val="single"/>
          <w:lang w:val="pt-BR"/>
        </w:rPr>
        <w:t>GetApelido</w:t>
      </w:r>
      <w:proofErr w:type="spellEnd"/>
      <w:r w:rsidRPr="00CB2235">
        <w:rPr>
          <w:sz w:val="28"/>
          <w:szCs w:val="28"/>
          <w:u w:val="single"/>
          <w:lang w:val="pt-BR"/>
        </w:rPr>
        <w:t>( )</w:t>
      </w:r>
    </w:p>
    <w:p w:rsidR="00C77FB0" w:rsidRPr="00CB2235" w:rsidRDefault="00CB2235">
      <w:pPr>
        <w:rPr>
          <w:lang w:val="pt-BR"/>
        </w:rPr>
      </w:pPr>
      <w:r w:rsidRPr="00CB2235">
        <w:rPr>
          <w:lang w:val="pt-BR"/>
        </w:rPr>
        <w:t xml:space="preserve">  </w:t>
      </w:r>
      <w:r w:rsidRPr="00CB2235">
        <w:rPr>
          <w:b/>
          <w:lang w:val="pt-BR"/>
        </w:rPr>
        <w:t>AE</w:t>
      </w:r>
      <w:r w:rsidRPr="00CB2235">
        <w:rPr>
          <w:lang w:val="pt-BR"/>
        </w:rPr>
        <w:t xml:space="preserve">: </w:t>
      </w:r>
    </w:p>
    <w:p w:rsidR="00CB2235" w:rsidRPr="00CB2235" w:rsidRDefault="00CB2235" w:rsidP="00CB2235">
      <w:pPr>
        <w:rPr>
          <w:ins w:id="36" w:author="Arndt" w:date="2018-06-02T15:44:00Z"/>
          <w:rFonts w:ascii="Consolas" w:eastAsia="Consolas" w:hAnsi="Consolas" w:cs="Consolas"/>
          <w:lang w:val="pt-BR"/>
        </w:rPr>
      </w:pPr>
      <w:r w:rsidRPr="00CB2235">
        <w:rPr>
          <w:rFonts w:ascii="Consolas" w:eastAsia="Consolas" w:hAnsi="Consolas" w:cs="Consolas"/>
          <w:lang w:val="pt-BR"/>
        </w:rPr>
        <w:t xml:space="preserve">    </w:t>
      </w:r>
      <w:ins w:id="37" w:author="Arndt" w:date="2018-06-02T15:44:00Z">
        <w:r w:rsidRPr="00CB2235">
          <w:rPr>
            <w:rFonts w:ascii="Consolas" w:eastAsia="Consolas" w:hAnsi="Consolas" w:cs="Consolas"/>
            <w:lang w:val="pt-BR"/>
          </w:rPr>
          <w:t xml:space="preserve">    </w:t>
        </w:r>
        <w:proofErr w:type="gramStart"/>
        <w:r>
          <w:rPr>
            <w:rFonts w:ascii="Consolas" w:eastAsia="Consolas" w:hAnsi="Consolas" w:cs="Consolas"/>
            <w:lang w:val="pt-BR"/>
          </w:rPr>
          <w:t>só</w:t>
        </w:r>
        <w:proofErr w:type="gramEnd"/>
        <w:r>
          <w:rPr>
            <w:rFonts w:ascii="Consolas" w:eastAsia="Consolas" w:hAnsi="Consolas" w:cs="Consolas"/>
            <w:lang w:val="pt-BR"/>
          </w:rPr>
          <w:t xml:space="preserve"> vale se condição retorno == autoriza ou troca senha</w:t>
        </w:r>
      </w:ins>
    </w:p>
    <w:p w:rsidR="00C77FB0" w:rsidRPr="00CB2235" w:rsidRDefault="00C77FB0">
      <w:pPr>
        <w:rPr>
          <w:rFonts w:ascii="Consolas" w:eastAsia="Consolas" w:hAnsi="Consolas" w:cs="Consolas"/>
          <w:lang w:val="pt-BR"/>
        </w:rPr>
      </w:pPr>
    </w:p>
    <w:p w:rsidR="00C77FB0" w:rsidRPr="00CB2235" w:rsidRDefault="00CB2235">
      <w:pPr>
        <w:rPr>
          <w:lang w:val="pt-BR"/>
        </w:rPr>
      </w:pPr>
      <w:r w:rsidRPr="00CB2235">
        <w:rPr>
          <w:lang w:val="pt-BR"/>
        </w:rPr>
        <w:t xml:space="preserve">  </w:t>
      </w:r>
      <w:r w:rsidRPr="00CB2235">
        <w:rPr>
          <w:b/>
          <w:lang w:val="pt-BR"/>
        </w:rPr>
        <w:t>AS</w:t>
      </w:r>
      <w:r w:rsidRPr="00CB2235">
        <w:rPr>
          <w:lang w:val="pt-BR"/>
        </w:rPr>
        <w:t xml:space="preserve">: </w:t>
      </w:r>
    </w:p>
    <w:p w:rsidR="00C77FB0" w:rsidRPr="00CB2235" w:rsidRDefault="00CB2235">
      <w:pPr>
        <w:rPr>
          <w:rFonts w:ascii="Consolas" w:eastAsia="Consolas" w:hAnsi="Consolas" w:cs="Consolas"/>
          <w:sz w:val="24"/>
          <w:szCs w:val="24"/>
          <w:lang w:val="pt-BR"/>
        </w:rPr>
      </w:pPr>
      <w:r w:rsidRPr="00CB2235">
        <w:rPr>
          <w:rFonts w:ascii="Consolas" w:eastAsia="Consolas" w:hAnsi="Consolas" w:cs="Consolas"/>
          <w:lang w:val="pt-BR"/>
        </w:rPr>
        <w:t xml:space="preserve">    </w:t>
      </w:r>
      <w:proofErr w:type="spellStart"/>
      <w:proofErr w:type="gramStart"/>
      <w:r w:rsidRPr="00CB2235">
        <w:rPr>
          <w:rFonts w:ascii="Consolas" w:eastAsia="Consolas" w:hAnsi="Consolas" w:cs="Consolas"/>
          <w:lang w:val="pt-BR"/>
        </w:rPr>
        <w:t>nova</w:t>
      </w:r>
      <w:proofErr w:type="gramEnd"/>
      <w:r w:rsidRPr="00CB2235">
        <w:rPr>
          <w:rFonts w:ascii="Consolas" w:eastAsia="Consolas" w:hAnsi="Consolas" w:cs="Consolas"/>
          <w:lang w:val="pt-BR"/>
        </w:rPr>
        <w:t>_string</w:t>
      </w:r>
      <w:proofErr w:type="spellEnd"/>
      <w:r w:rsidRPr="00CB2235">
        <w:rPr>
          <w:rFonts w:ascii="Consolas" w:eastAsia="Consolas" w:hAnsi="Consolas" w:cs="Consolas"/>
          <w:lang w:val="pt-BR"/>
        </w:rPr>
        <w:t xml:space="preserve"> == </w:t>
      </w:r>
      <w:proofErr w:type="spellStart"/>
      <w:r w:rsidRPr="00CB2235">
        <w:rPr>
          <w:rFonts w:ascii="Consolas" w:eastAsia="Consolas" w:hAnsi="Consolas" w:cs="Consolas"/>
          <w:lang w:val="pt-BR"/>
        </w:rPr>
        <w:t>this</w:t>
      </w:r>
      <w:proofErr w:type="spellEnd"/>
      <w:r w:rsidRPr="00CB2235">
        <w:rPr>
          <w:rFonts w:ascii="Consolas" w:eastAsia="Consolas" w:hAnsi="Consolas" w:cs="Consolas"/>
          <w:lang w:val="pt-BR"/>
        </w:rPr>
        <w:t>-&gt;apelido</w:t>
      </w:r>
    </w:p>
    <w:p w:rsidR="00C77FB0" w:rsidRPr="00CB2235" w:rsidRDefault="00C77FB0">
      <w:pPr>
        <w:rPr>
          <w:lang w:val="pt-BR"/>
        </w:rPr>
      </w:pPr>
    </w:p>
    <w:p w:rsidR="00C77FB0" w:rsidRPr="00CB2235" w:rsidRDefault="00C77FB0">
      <w:pPr>
        <w:rPr>
          <w:lang w:val="pt-BR"/>
        </w:rPr>
      </w:pPr>
    </w:p>
    <w:p w:rsidR="00C77FB0" w:rsidRPr="00CB2235" w:rsidRDefault="00CB2235">
      <w:pPr>
        <w:rPr>
          <w:sz w:val="28"/>
          <w:szCs w:val="28"/>
          <w:u w:val="single"/>
          <w:lang w:val="pt-BR"/>
        </w:rPr>
      </w:pPr>
      <w:proofErr w:type="gramStart"/>
      <w:r w:rsidRPr="00CB2235">
        <w:rPr>
          <w:sz w:val="28"/>
          <w:szCs w:val="28"/>
          <w:u w:val="single"/>
          <w:lang w:val="pt-BR"/>
        </w:rPr>
        <w:t>char</w:t>
      </w:r>
      <w:proofErr w:type="gramEnd"/>
      <w:r w:rsidRPr="00CB2235">
        <w:rPr>
          <w:sz w:val="28"/>
          <w:szCs w:val="28"/>
          <w:u w:val="single"/>
          <w:lang w:val="pt-BR"/>
        </w:rPr>
        <w:t xml:space="preserve">* </w:t>
      </w:r>
      <w:proofErr w:type="spellStart"/>
      <w:r w:rsidRPr="00CB2235">
        <w:rPr>
          <w:sz w:val="28"/>
          <w:szCs w:val="28"/>
          <w:u w:val="single"/>
          <w:lang w:val="pt-BR"/>
        </w:rPr>
        <w:t>GetEmail</w:t>
      </w:r>
      <w:proofErr w:type="spellEnd"/>
      <w:r w:rsidRPr="00CB2235">
        <w:rPr>
          <w:sz w:val="28"/>
          <w:szCs w:val="28"/>
          <w:u w:val="single"/>
          <w:lang w:val="pt-BR"/>
        </w:rPr>
        <w:t>( )</w:t>
      </w:r>
    </w:p>
    <w:p w:rsidR="00C77FB0" w:rsidRPr="00CB2235" w:rsidRDefault="00CB2235">
      <w:pPr>
        <w:rPr>
          <w:lang w:val="pt-BR"/>
        </w:rPr>
      </w:pPr>
      <w:r w:rsidRPr="00CB2235">
        <w:rPr>
          <w:lang w:val="pt-BR"/>
        </w:rPr>
        <w:t xml:space="preserve">  </w:t>
      </w:r>
      <w:r w:rsidRPr="00CB2235">
        <w:rPr>
          <w:b/>
          <w:lang w:val="pt-BR"/>
        </w:rPr>
        <w:t>AE</w:t>
      </w:r>
      <w:r w:rsidRPr="00CB2235">
        <w:rPr>
          <w:lang w:val="pt-BR"/>
        </w:rPr>
        <w:t xml:space="preserve">: </w:t>
      </w:r>
    </w:p>
    <w:p w:rsidR="00C77FB0" w:rsidRPr="00CB2235" w:rsidDel="00CB2235" w:rsidRDefault="00CB2235">
      <w:pPr>
        <w:rPr>
          <w:del w:id="38" w:author="Arndt" w:date="2018-06-02T15:44:00Z"/>
          <w:rFonts w:ascii="Consolas" w:eastAsia="Consolas" w:hAnsi="Consolas" w:cs="Consolas"/>
          <w:lang w:val="pt-BR"/>
        </w:rPr>
      </w:pPr>
      <w:r w:rsidRPr="00CB2235">
        <w:rPr>
          <w:rFonts w:ascii="Consolas" w:eastAsia="Consolas" w:hAnsi="Consolas" w:cs="Consolas"/>
          <w:lang w:val="pt-BR"/>
        </w:rPr>
        <w:t xml:space="preserve">    </w:t>
      </w:r>
      <w:ins w:id="39" w:author="Arndt" w:date="2018-06-02T15:44:00Z">
        <w:r w:rsidRPr="00CB2235">
          <w:rPr>
            <w:rFonts w:ascii="Consolas" w:eastAsia="Consolas" w:hAnsi="Consolas" w:cs="Consolas"/>
            <w:lang w:val="pt-BR"/>
          </w:rPr>
          <w:t xml:space="preserve">    </w:t>
        </w:r>
        <w:proofErr w:type="gramStart"/>
        <w:r>
          <w:rPr>
            <w:rFonts w:ascii="Consolas" w:eastAsia="Consolas" w:hAnsi="Consolas" w:cs="Consolas"/>
            <w:lang w:val="pt-BR"/>
          </w:rPr>
          <w:t>só</w:t>
        </w:r>
        <w:proofErr w:type="gramEnd"/>
        <w:r>
          <w:rPr>
            <w:rFonts w:ascii="Consolas" w:eastAsia="Consolas" w:hAnsi="Consolas" w:cs="Consolas"/>
            <w:lang w:val="pt-BR"/>
          </w:rPr>
          <w:t xml:space="preserve"> vale se condição retorno == autoriza</w:t>
        </w:r>
      </w:ins>
    </w:p>
    <w:p w:rsidR="00C77FB0" w:rsidRPr="00CB2235" w:rsidRDefault="00CB2235">
      <w:pPr>
        <w:rPr>
          <w:lang w:val="pt-BR"/>
        </w:rPr>
      </w:pPr>
      <w:r w:rsidRPr="00CB2235">
        <w:rPr>
          <w:lang w:val="pt-BR"/>
        </w:rPr>
        <w:t xml:space="preserve">  </w:t>
      </w:r>
      <w:r w:rsidRPr="00CB2235">
        <w:rPr>
          <w:b/>
          <w:lang w:val="pt-BR"/>
        </w:rPr>
        <w:t>AS</w:t>
      </w:r>
      <w:r w:rsidRPr="00CB2235">
        <w:rPr>
          <w:lang w:val="pt-BR"/>
        </w:rPr>
        <w:t xml:space="preserve">: </w:t>
      </w:r>
    </w:p>
    <w:p w:rsidR="00C77FB0" w:rsidRPr="00CB2235" w:rsidRDefault="00CB2235">
      <w:pPr>
        <w:rPr>
          <w:rFonts w:ascii="Consolas" w:eastAsia="Consolas" w:hAnsi="Consolas" w:cs="Consolas"/>
          <w:sz w:val="24"/>
          <w:szCs w:val="24"/>
          <w:lang w:val="pt-BR"/>
        </w:rPr>
      </w:pPr>
      <w:r w:rsidRPr="00CB2235">
        <w:rPr>
          <w:rFonts w:ascii="Consolas" w:eastAsia="Consolas" w:hAnsi="Consolas" w:cs="Consolas"/>
          <w:lang w:val="pt-BR"/>
        </w:rPr>
        <w:t xml:space="preserve">    </w:t>
      </w:r>
      <w:proofErr w:type="spellStart"/>
      <w:proofErr w:type="gramStart"/>
      <w:r w:rsidRPr="00CB2235">
        <w:rPr>
          <w:rFonts w:ascii="Consolas" w:eastAsia="Consolas" w:hAnsi="Consolas" w:cs="Consolas"/>
          <w:lang w:val="pt-BR"/>
        </w:rPr>
        <w:t>nova</w:t>
      </w:r>
      <w:proofErr w:type="gramEnd"/>
      <w:r w:rsidRPr="00CB2235">
        <w:rPr>
          <w:rFonts w:ascii="Consolas" w:eastAsia="Consolas" w:hAnsi="Consolas" w:cs="Consolas"/>
          <w:lang w:val="pt-BR"/>
        </w:rPr>
        <w:t>_string</w:t>
      </w:r>
      <w:proofErr w:type="spellEnd"/>
      <w:r w:rsidRPr="00CB2235">
        <w:rPr>
          <w:rFonts w:ascii="Consolas" w:eastAsia="Consolas" w:hAnsi="Consolas" w:cs="Consolas"/>
          <w:lang w:val="pt-BR"/>
        </w:rPr>
        <w:t xml:space="preserve"> == </w:t>
      </w:r>
      <w:proofErr w:type="spellStart"/>
      <w:r w:rsidRPr="00CB2235">
        <w:rPr>
          <w:rFonts w:ascii="Consolas" w:eastAsia="Consolas" w:hAnsi="Consolas" w:cs="Consolas"/>
          <w:lang w:val="pt-BR"/>
        </w:rPr>
        <w:t>this</w:t>
      </w:r>
      <w:proofErr w:type="spellEnd"/>
      <w:r w:rsidRPr="00CB2235">
        <w:rPr>
          <w:rFonts w:ascii="Consolas" w:eastAsia="Consolas" w:hAnsi="Consolas" w:cs="Consolas"/>
          <w:lang w:val="pt-BR"/>
        </w:rPr>
        <w:t>-&gt;</w:t>
      </w:r>
      <w:proofErr w:type="spellStart"/>
      <w:r w:rsidRPr="00CB2235">
        <w:rPr>
          <w:rFonts w:ascii="Consolas" w:eastAsia="Consolas" w:hAnsi="Consolas" w:cs="Consolas"/>
          <w:lang w:val="pt-BR"/>
        </w:rPr>
        <w:t>email</w:t>
      </w:r>
      <w:proofErr w:type="spellEnd"/>
    </w:p>
    <w:p w:rsidR="00C77FB0" w:rsidRPr="00CB2235" w:rsidRDefault="00C77FB0">
      <w:pPr>
        <w:rPr>
          <w:lang w:val="pt-BR"/>
        </w:rPr>
      </w:pPr>
    </w:p>
    <w:p w:rsidR="00C77FB0" w:rsidRPr="00CB2235" w:rsidRDefault="00C77FB0">
      <w:pPr>
        <w:rPr>
          <w:lang w:val="pt-BR"/>
        </w:rPr>
      </w:pPr>
    </w:p>
    <w:p w:rsidR="00C77FB0" w:rsidRPr="00CB2235" w:rsidRDefault="00CB2235">
      <w:pPr>
        <w:rPr>
          <w:sz w:val="28"/>
          <w:szCs w:val="28"/>
          <w:u w:val="single"/>
          <w:lang w:val="pt-BR"/>
        </w:rPr>
      </w:pPr>
      <w:proofErr w:type="gramStart"/>
      <w:r w:rsidRPr="00CB2235">
        <w:rPr>
          <w:sz w:val="28"/>
          <w:szCs w:val="28"/>
          <w:u w:val="single"/>
          <w:lang w:val="pt-BR"/>
        </w:rPr>
        <w:t>char</w:t>
      </w:r>
      <w:proofErr w:type="gramEnd"/>
      <w:r w:rsidRPr="00CB2235">
        <w:rPr>
          <w:sz w:val="28"/>
          <w:szCs w:val="28"/>
          <w:u w:val="single"/>
          <w:lang w:val="pt-BR"/>
        </w:rPr>
        <w:t xml:space="preserve">* </w:t>
      </w:r>
      <w:proofErr w:type="spellStart"/>
      <w:r w:rsidRPr="00CB2235">
        <w:rPr>
          <w:sz w:val="28"/>
          <w:szCs w:val="28"/>
          <w:u w:val="single"/>
          <w:lang w:val="pt-BR"/>
        </w:rPr>
        <w:t>GetDireitosDeUso</w:t>
      </w:r>
      <w:proofErr w:type="spellEnd"/>
      <w:r w:rsidRPr="00CB2235">
        <w:rPr>
          <w:sz w:val="28"/>
          <w:szCs w:val="28"/>
          <w:u w:val="single"/>
          <w:lang w:val="pt-BR"/>
        </w:rPr>
        <w:t>( )</w:t>
      </w:r>
    </w:p>
    <w:p w:rsidR="00C77FB0" w:rsidRPr="00CB2235" w:rsidRDefault="00CB2235">
      <w:pPr>
        <w:rPr>
          <w:lang w:val="pt-BR"/>
        </w:rPr>
      </w:pPr>
      <w:r w:rsidRPr="00CB2235">
        <w:rPr>
          <w:lang w:val="pt-BR"/>
        </w:rPr>
        <w:t xml:space="preserve">  </w:t>
      </w:r>
      <w:r w:rsidRPr="00CB2235">
        <w:rPr>
          <w:b/>
          <w:lang w:val="pt-BR"/>
        </w:rPr>
        <w:t>AE</w:t>
      </w:r>
      <w:r w:rsidRPr="00CB2235">
        <w:rPr>
          <w:lang w:val="pt-BR"/>
        </w:rPr>
        <w:t xml:space="preserve">: </w:t>
      </w:r>
    </w:p>
    <w:p w:rsidR="00C77FB0" w:rsidRPr="00CB2235" w:rsidRDefault="00CB2235">
      <w:pPr>
        <w:rPr>
          <w:rFonts w:ascii="Consolas" w:eastAsia="Consolas" w:hAnsi="Consolas" w:cs="Consolas"/>
          <w:lang w:val="pt-BR"/>
        </w:rPr>
      </w:pPr>
      <w:r w:rsidRPr="00CB2235">
        <w:rPr>
          <w:rFonts w:ascii="Consolas" w:eastAsia="Consolas" w:hAnsi="Consolas" w:cs="Consolas"/>
          <w:lang w:val="pt-BR"/>
        </w:rPr>
        <w:t xml:space="preserve">    </w:t>
      </w:r>
      <w:ins w:id="40" w:author="Arndt" w:date="2018-06-02T15:44:00Z">
        <w:r>
          <w:rPr>
            <w:rFonts w:ascii="Consolas" w:eastAsia="Consolas" w:hAnsi="Consolas" w:cs="Consolas"/>
            <w:lang w:val="pt-BR"/>
          </w:rPr>
          <w:t>não deve existir</w:t>
        </w:r>
      </w:ins>
      <w:bookmarkStart w:id="41" w:name="_GoBack"/>
      <w:bookmarkEnd w:id="41"/>
    </w:p>
    <w:p w:rsidR="00C77FB0" w:rsidRPr="00CB2235" w:rsidRDefault="00CB2235">
      <w:pPr>
        <w:rPr>
          <w:rFonts w:ascii="Consolas" w:eastAsia="Consolas" w:hAnsi="Consolas" w:cs="Consolas"/>
          <w:lang w:val="pt-BR"/>
        </w:rPr>
      </w:pPr>
      <w:r w:rsidRPr="00CB2235">
        <w:rPr>
          <w:lang w:val="pt-BR"/>
        </w:rPr>
        <w:t xml:space="preserve">  </w:t>
      </w:r>
      <w:r w:rsidRPr="00CB2235">
        <w:rPr>
          <w:b/>
          <w:lang w:val="pt-BR"/>
        </w:rPr>
        <w:t>AS</w:t>
      </w:r>
      <w:r w:rsidRPr="00CB2235">
        <w:rPr>
          <w:lang w:val="pt-BR"/>
        </w:rPr>
        <w:t xml:space="preserve">: </w:t>
      </w:r>
    </w:p>
    <w:p w:rsidR="00C77FB0" w:rsidRPr="00CB2235" w:rsidRDefault="00CB2235">
      <w:pPr>
        <w:rPr>
          <w:rFonts w:ascii="Consolas" w:eastAsia="Consolas" w:hAnsi="Consolas" w:cs="Consolas"/>
          <w:lang w:val="pt-BR"/>
        </w:rPr>
      </w:pPr>
      <w:r w:rsidRPr="00CB2235">
        <w:rPr>
          <w:rFonts w:ascii="Consolas" w:eastAsia="Consolas" w:hAnsi="Consolas" w:cs="Consolas"/>
          <w:lang w:val="pt-BR"/>
        </w:rPr>
        <w:t xml:space="preserve">    (</w:t>
      </w:r>
      <w:r w:rsidRPr="00CB2235">
        <w:rPr>
          <w:rFonts w:ascii="Consolas" w:eastAsia="Consolas" w:hAnsi="Consolas" w:cs="Consolas"/>
          <w:b/>
          <w:lang w:val="pt-BR"/>
        </w:rPr>
        <w:t>∀</w:t>
      </w:r>
      <w:r w:rsidRPr="00CB2235">
        <w:rPr>
          <w:rFonts w:ascii="Consolas" w:eastAsia="Consolas" w:hAnsi="Consolas" w:cs="Consolas"/>
          <w:lang w:val="pt-BR"/>
        </w:rPr>
        <w:t xml:space="preserve"> d </w:t>
      </w:r>
      <w:r w:rsidRPr="00CB2235">
        <w:rPr>
          <w:rFonts w:ascii="Consolas" w:eastAsia="Consolas" w:hAnsi="Consolas" w:cs="Consolas"/>
          <w:b/>
          <w:lang w:val="pt-BR"/>
        </w:rPr>
        <w:t>∊</w:t>
      </w:r>
      <w:r w:rsidRPr="00CB2235">
        <w:rPr>
          <w:rFonts w:ascii="Consolas" w:eastAsia="Consolas" w:hAnsi="Consolas" w:cs="Consolas"/>
          <w:lang w:val="pt-BR"/>
        </w:rPr>
        <w:t xml:space="preserve"> D </w:t>
      </w:r>
      <w:r w:rsidRPr="00CB2235">
        <w:rPr>
          <w:rFonts w:ascii="Consolas" w:eastAsia="Consolas" w:hAnsi="Consolas" w:cs="Consolas"/>
          <w:b/>
          <w:lang w:val="pt-BR"/>
        </w:rPr>
        <w:t>|</w:t>
      </w:r>
      <w:r w:rsidRPr="00CB2235">
        <w:rPr>
          <w:rFonts w:ascii="Consolas" w:eastAsia="Consolas" w:hAnsi="Consolas" w:cs="Consolas"/>
          <w:lang w:val="pt-BR"/>
        </w:rPr>
        <w:t xml:space="preserve"> (</w:t>
      </w:r>
      <w:r w:rsidRPr="00CB2235">
        <w:rPr>
          <w:rFonts w:ascii="Consolas" w:eastAsia="Consolas" w:hAnsi="Consolas" w:cs="Consolas"/>
          <w:b/>
          <w:lang w:val="pt-BR"/>
        </w:rPr>
        <w:t>∃</w:t>
      </w:r>
      <w:r w:rsidRPr="00CB2235">
        <w:rPr>
          <w:rFonts w:ascii="Consolas" w:eastAsia="Consolas" w:hAnsi="Consolas" w:cs="Consolas"/>
          <w:lang w:val="pt-BR"/>
        </w:rPr>
        <w:t xml:space="preserve"> c </w:t>
      </w:r>
      <w:r w:rsidRPr="00CB2235">
        <w:rPr>
          <w:rFonts w:ascii="Consolas" w:eastAsia="Consolas" w:hAnsi="Consolas" w:cs="Consolas"/>
          <w:b/>
          <w:lang w:val="pt-BR"/>
        </w:rPr>
        <w:t>∊</w:t>
      </w:r>
      <w:r w:rsidRPr="00CB2235">
        <w:rPr>
          <w:rFonts w:ascii="Consolas" w:eastAsia="Consolas" w:hAnsi="Consolas" w:cs="Consolas"/>
          <w:lang w:val="pt-BR"/>
        </w:rPr>
        <w:t xml:space="preserve"> C </w:t>
      </w:r>
      <w:r w:rsidRPr="00CB2235">
        <w:rPr>
          <w:rFonts w:ascii="Consolas" w:eastAsia="Consolas" w:hAnsi="Consolas" w:cs="Consolas"/>
          <w:b/>
          <w:lang w:val="pt-BR"/>
        </w:rPr>
        <w:t>|</w:t>
      </w:r>
      <w:r w:rsidRPr="00CB2235">
        <w:rPr>
          <w:rFonts w:ascii="Consolas" w:eastAsia="Consolas" w:hAnsi="Consolas" w:cs="Consolas"/>
          <w:lang w:val="pt-BR"/>
        </w:rPr>
        <w:t xml:space="preserve"> </w:t>
      </w:r>
      <w:proofErr w:type="spellStart"/>
      <w:r w:rsidRPr="00CB2235">
        <w:rPr>
          <w:rFonts w:ascii="Consolas" w:eastAsia="Consolas" w:hAnsi="Consolas" w:cs="Consolas"/>
          <w:lang w:val="pt-BR"/>
        </w:rPr>
        <w:t>this</w:t>
      </w:r>
      <w:proofErr w:type="spellEnd"/>
      <w:r w:rsidRPr="00CB2235">
        <w:rPr>
          <w:rFonts w:ascii="Consolas" w:eastAsia="Consolas" w:hAnsi="Consolas" w:cs="Consolas"/>
          <w:lang w:val="pt-BR"/>
        </w:rPr>
        <w:t>-&gt;</w:t>
      </w:r>
      <w:proofErr w:type="spellStart"/>
      <w:r w:rsidRPr="00CB2235">
        <w:rPr>
          <w:rFonts w:ascii="Consolas" w:eastAsia="Consolas" w:hAnsi="Consolas" w:cs="Consolas"/>
          <w:lang w:val="pt-BR"/>
        </w:rPr>
        <w:t>direitos_de_uso</w:t>
      </w:r>
      <w:proofErr w:type="spellEnd"/>
      <w:r w:rsidRPr="00CB2235">
        <w:rPr>
          <w:rFonts w:ascii="Consolas" w:eastAsia="Consolas" w:hAnsi="Consolas" w:cs="Consolas"/>
          <w:lang w:val="pt-BR"/>
        </w:rPr>
        <w:t xml:space="preserve">[ d ] == </w:t>
      </w:r>
      <w:proofErr w:type="spellStart"/>
      <w:r w:rsidRPr="00CB2235">
        <w:rPr>
          <w:rFonts w:ascii="Consolas" w:eastAsia="Consolas" w:hAnsi="Consolas" w:cs="Consolas"/>
          <w:lang w:val="pt-BR"/>
        </w:rPr>
        <w:t>novo_array</w:t>
      </w:r>
      <w:proofErr w:type="spellEnd"/>
      <w:r w:rsidRPr="00CB2235">
        <w:rPr>
          <w:rFonts w:ascii="Consolas" w:eastAsia="Consolas" w:hAnsi="Consolas" w:cs="Consolas"/>
          <w:lang w:val="pt-BR"/>
        </w:rPr>
        <w:t>[ c ]))</w:t>
      </w:r>
    </w:p>
    <w:p w:rsidR="00C77FB0" w:rsidRPr="00CB2235" w:rsidRDefault="00CB2235">
      <w:pPr>
        <w:rPr>
          <w:lang w:val="pt-BR"/>
        </w:rPr>
      </w:pPr>
      <w:r w:rsidRPr="00CB2235">
        <w:rPr>
          <w:lang w:val="pt-BR"/>
        </w:rPr>
        <w:t xml:space="preserve">    </w:t>
      </w:r>
    </w:p>
    <w:sectPr w:rsidR="00C77FB0" w:rsidRPr="00CB223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2222AB"/>
    <w:multiLevelType w:val="multilevel"/>
    <w:tmpl w:val="5E4CFB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ndt">
    <w15:presenceInfo w15:providerId="None" w15:userId="Arnd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77FB0"/>
    <w:rsid w:val="00C77FB0"/>
    <w:rsid w:val="00CB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0E33CB-BB16-4071-A45B-6D2A8542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23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2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425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Arndt</cp:lastModifiedBy>
  <cp:revision>2</cp:revision>
  <dcterms:created xsi:type="dcterms:W3CDTF">2018-06-02T18:35:00Z</dcterms:created>
  <dcterms:modified xsi:type="dcterms:W3CDTF">2018-06-02T18:44:00Z</dcterms:modified>
</cp:coreProperties>
</file>